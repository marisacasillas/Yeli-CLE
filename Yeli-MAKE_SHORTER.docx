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A93CD7" w14:textId="77777777" w:rsidR="004C6E11" w:rsidRDefault="004C6E11" w:rsidP="004C6E11">
      <w:pPr>
        <w:pStyle w:val="Title"/>
      </w:pPr>
      <w:r>
        <w:t>Early language experience in a Papuan community</w:t>
      </w:r>
    </w:p>
    <w:p w14:paraId="758FCBCF" w14:textId="77777777" w:rsidR="004C6E11" w:rsidRDefault="004C6E11" w:rsidP="004C6E11">
      <w:pPr>
        <w:pStyle w:val="Heading1"/>
      </w:pPr>
      <w:bookmarkStart w:id="0" w:name="intro"/>
      <w:bookmarkEnd w:id="0"/>
      <w:r>
        <w:t>Introduction</w:t>
      </w:r>
    </w:p>
    <w:p w14:paraId="288ABDE2" w14:textId="77777777" w:rsidR="004C6E11" w:rsidRDefault="004C6E11" w:rsidP="004C6E11">
      <w:pPr>
        <w:pStyle w:val="FirstParagraph"/>
      </w:pPr>
      <w:r>
        <w:t xml:space="preserve">In their first few years of life, children hear an extraordinary amount of language. The sum of this </w:t>
      </w:r>
      <w:del w:id="1" w:author="Marisa Casillas" w:date="2020-02-11T19:53:00Z">
        <w:r w:rsidDel="000C5980">
          <w:delText xml:space="preserve">linguistic and interactional </w:delText>
        </w:r>
      </w:del>
      <w:r>
        <w:t xml:space="preserve">experience </w:t>
      </w:r>
      <w:ins w:id="2" w:author="Marisa Casillas" w:date="2020-02-11T19:53:00Z">
        <w:r w:rsidR="000C5980">
          <w:t xml:space="preserve">with language </w:t>
        </w:r>
      </w:ins>
      <w:r>
        <w:t>(</w:t>
      </w:r>
      <w:del w:id="3" w:author="Marisa Casillas" w:date="2020-02-11T19:53:00Z">
        <w:r w:rsidDel="000C5980">
          <w:delText xml:space="preserve">referred to as </w:delText>
        </w:r>
      </w:del>
      <w:r>
        <w:t xml:space="preserve">their “input”) is the basis for their lexical, grammatical, and sociolinguistic development. </w:t>
      </w:r>
      <w:del w:id="4" w:author="Marisa Casillas" w:date="2020-02-11T19:53:00Z">
        <w:r w:rsidDel="000C5980">
          <w:delText>In particular, m</w:delText>
        </w:r>
      </w:del>
      <w:ins w:id="5" w:author="Marisa Casillas" w:date="2020-02-11T19:53:00Z">
        <w:r w:rsidR="000C5980">
          <w:t>M</w:t>
        </w:r>
      </w:ins>
      <w:r>
        <w:t xml:space="preserve">uch developmental language research focuses on the value of child-directed speech as a tailored source of linguistic input that can boost lexical and syntactic development (Bates &amp; Goodman, 1997; </w:t>
      </w:r>
      <w:proofErr w:type="spellStart"/>
      <w:r>
        <w:t>Brinchmann</w:t>
      </w:r>
      <w:proofErr w:type="spellEnd"/>
      <w:r>
        <w:t xml:space="preserve">, </w:t>
      </w:r>
      <w:proofErr w:type="spellStart"/>
      <w:r>
        <w:t>Braeken</w:t>
      </w:r>
      <w:proofErr w:type="spellEnd"/>
      <w:r>
        <w:t xml:space="preserve">, &amp; </w:t>
      </w:r>
      <w:proofErr w:type="spellStart"/>
      <w:r>
        <w:t>Lyster</w:t>
      </w:r>
      <w:proofErr w:type="spellEnd"/>
      <w:r>
        <w:t xml:space="preserve">, 2019; Frank, </w:t>
      </w:r>
      <w:proofErr w:type="spellStart"/>
      <w:r>
        <w:t>Braginsky</w:t>
      </w:r>
      <w:proofErr w:type="spellEnd"/>
      <w:r>
        <w:t xml:space="preserve">, Marchman, &amp; </w:t>
      </w:r>
      <w:proofErr w:type="spellStart"/>
      <w:r>
        <w:t>Yurovsky</w:t>
      </w:r>
      <w:proofErr w:type="spellEnd"/>
      <w:r>
        <w:t xml:space="preserve">, in preparation; Hart &amp; </w:t>
      </w:r>
      <w:proofErr w:type="spellStart"/>
      <w:r>
        <w:t>Risley</w:t>
      </w:r>
      <w:proofErr w:type="spellEnd"/>
      <w:r>
        <w:t xml:space="preserve">, 1995; Hoff, 2003; </w:t>
      </w:r>
      <w:proofErr w:type="spellStart"/>
      <w:r>
        <w:t>Huttenlocher</w:t>
      </w:r>
      <w:proofErr w:type="spellEnd"/>
      <w:r>
        <w:t xml:space="preserve">, Waterfall, </w:t>
      </w:r>
      <w:proofErr w:type="spellStart"/>
      <w:r>
        <w:t>Vasilyeva</w:t>
      </w:r>
      <w:proofErr w:type="spellEnd"/>
      <w:r>
        <w:t xml:space="preserve">, </w:t>
      </w:r>
      <w:proofErr w:type="spellStart"/>
      <w:r>
        <w:t>Vevea</w:t>
      </w:r>
      <w:proofErr w:type="spellEnd"/>
      <w:r>
        <w:t xml:space="preserve">, &amp; Hedges, 2010; </w:t>
      </w:r>
      <w:proofErr w:type="spellStart"/>
      <w:r>
        <w:t>Lieven</w:t>
      </w:r>
      <w:proofErr w:type="spellEnd"/>
      <w:r>
        <w:t xml:space="preserve">, Pine, &amp; Baldwin, 1997; Marchman, </w:t>
      </w:r>
      <w:proofErr w:type="spellStart"/>
      <w:r>
        <w:t>Martínez-Sussmann</w:t>
      </w:r>
      <w:proofErr w:type="spellEnd"/>
      <w:r>
        <w:t xml:space="preserve">, &amp; Dale, 2004; </w:t>
      </w:r>
      <w:proofErr w:type="spellStart"/>
      <w:r>
        <w:t>Shneidman</w:t>
      </w:r>
      <w:proofErr w:type="spellEnd"/>
      <w:r>
        <w:t xml:space="preserve"> &amp; </w:t>
      </w:r>
      <w:proofErr w:type="spellStart"/>
      <w:r>
        <w:t>Goldin</w:t>
      </w:r>
      <w:proofErr w:type="spellEnd"/>
      <w:r>
        <w:t xml:space="preserve">-Meadow, 2012; </w:t>
      </w:r>
      <w:proofErr w:type="spellStart"/>
      <w:r>
        <w:t>Weisleder</w:t>
      </w:r>
      <w:proofErr w:type="spellEnd"/>
      <w:r>
        <w:t xml:space="preserve"> &amp; Fernald, 2013). However, we also know that language environments—e.g., who is around, talking about what to whom</w:t>
      </w:r>
      <w:del w:id="6" w:author="Marisa Casillas" w:date="2020-02-11T19:54:00Z">
        <w:r w:rsidDel="000C5980">
          <w:delText>, and where</w:delText>
        </w:r>
      </w:del>
      <w:r>
        <w:t xml:space="preserve">—vary dramatically within and across families, with children in some communities hearing very little directed talk yet not showing any apparent delays in their linguistic development (Brown, 2011, 2014; Brown &amp; Gaskins, 2014; Casillas, Brown, &amp; Levinson, 2019; Gaskins, 2006; Ochs &amp; </w:t>
      </w:r>
      <w:proofErr w:type="spellStart"/>
      <w:r>
        <w:t>Schieffelin</w:t>
      </w:r>
      <w:proofErr w:type="spellEnd"/>
      <w:r>
        <w:t>, 1984). The key puzzle is then unmasking how the human cognitive toolkit for language learning can flexibly adapt to the variable contexts under which it successfully occurs. The first step along the way is actually documenting this variation.</w:t>
      </w:r>
    </w:p>
    <w:p w14:paraId="6DA36057" w14:textId="77777777" w:rsidR="004C6E11" w:rsidRDefault="004C6E11" w:rsidP="004C6E11">
      <w:pPr>
        <w:pStyle w:val="BodyText"/>
      </w:pPr>
      <w:r>
        <w:t xml:space="preserve">Tracking the distribution and characteristics of this linguistic input over multiple interactional contexts, across developmental time, and between different families is a difficult task. Traditionally, developmental language science has relied on short cross-sectional or </w:t>
      </w:r>
      <w:r>
        <w:lastRenderedPageBreak/>
        <w:t>longitudinal video recordings of caregiver-child interaction, at home or in the lab, to get a grasp on what kinds of language children typically hear. This approach has been fruitful in teasing out individual and group-based differences in interactional behaviors (</w:t>
      </w:r>
      <w:proofErr w:type="spellStart"/>
      <w:r>
        <w:t>Cartmill</w:t>
      </w:r>
      <w:proofErr w:type="spellEnd"/>
      <w:r>
        <w:t xml:space="preserve"> et al., 2013; Hoff, 2003; </w:t>
      </w:r>
      <w:proofErr w:type="spellStart"/>
      <w:r>
        <w:t>Hurtado</w:t>
      </w:r>
      <w:proofErr w:type="spellEnd"/>
      <w:r>
        <w:t xml:space="preserve">, Marchman, &amp; Fernald, 2008; Rowe, 2008). However, over the last decade or so, a new method for tracking child language experience has gained rapid popularity: daylong recordings. Daylong recordings are typically made from a single audio recorder worn by the target child at home, unleashing participants from the constraint of being within direct view of a fixed camera or a mobile camera operator, and thereby allowing them to more freely navigate their environment for multiple hours at a time. Unfortunately, however, daylong recordings often require immense resources </w:t>
      </w:r>
      <w:del w:id="7" w:author="Marisa Casillas" w:date="2020-02-11T19:55:00Z">
        <w:r w:rsidDel="000C5980">
          <w:delText xml:space="preserve">in order </w:delText>
        </w:r>
      </w:del>
      <w:r>
        <w:t>to extract linguistic information from the audio</w:t>
      </w:r>
      <w:del w:id="8" w:author="Marisa Casillas" w:date="2020-02-11T19:55:00Z">
        <w:r w:rsidDel="000C5980">
          <w:delText xml:space="preserve"> signal</w:delText>
        </w:r>
      </w:del>
      <w:r>
        <w:t>.</w:t>
      </w:r>
    </w:p>
    <w:p w14:paraId="2FB3D042" w14:textId="77777777" w:rsidR="004C6E11" w:rsidRDefault="004C6E11" w:rsidP="004C6E11">
      <w:pPr>
        <w:pStyle w:val="BodyText"/>
      </w:pPr>
      <w:r>
        <w:t xml:space="preserve">Daylong recordings may therefore appear at first blush to have little value in settings where researchers can instead invest their time in ethnographic microanalysis with selective, short video recordings that have high emic validity and which are typically annotated with detailed linguistic </w:t>
      </w:r>
      <w:del w:id="9" w:author="Marisa Casillas" w:date="2020-02-11T19:56:00Z">
        <w:r w:rsidDel="000C5980">
          <w:delText xml:space="preserve">and interactional </w:delText>
        </w:r>
      </w:del>
      <w:r>
        <w:t xml:space="preserve">information. In particular, researchers investigating language development outside of their own cultural context may struggle in deciding which approach is best; identifying ‘typical’ or ‘representative’ behaviors to record and measure requires intensive familiarization with participating families and the community at large, but hasty collection and analysis of daylong data risks mischaracterizing language use and language learning in that community. In the present study we investigate the differing perspectives offered by intensive, close analysis of short video recordings collected during ethnographic study and broad, panoramic audio recordings of the language landscape using daylong methods. We contrast the use of these two approaches—hereafter the Close Study approach and the Panoramic approach—in a single language community: </w:t>
      </w:r>
      <w:proofErr w:type="spellStart"/>
      <w:r>
        <w:t>Rossel</w:t>
      </w:r>
      <w:proofErr w:type="spellEnd"/>
      <w:r>
        <w:t xml:space="preserve"> Island (Milne Bay Province, Papua New Guinea).</w:t>
      </w:r>
    </w:p>
    <w:p w14:paraId="20494820" w14:textId="77777777" w:rsidR="004C6E11" w:rsidRDefault="004C6E11" w:rsidP="004C6E11">
      <w:pPr>
        <w:pStyle w:val="Heading2"/>
      </w:pPr>
      <w:bookmarkStart w:id="10" w:name="the-close-study-approach"/>
      <w:bookmarkEnd w:id="10"/>
      <w:r>
        <w:t>The Close Study approach</w:t>
      </w:r>
    </w:p>
    <w:p w14:paraId="3660A66D" w14:textId="77777777" w:rsidR="004C6E11" w:rsidRDefault="004C6E11" w:rsidP="004C6E11">
      <w:pPr>
        <w:pStyle w:val="FirstParagraph"/>
      </w:pPr>
      <w:r>
        <w:t>Short</w:t>
      </w:r>
      <w:del w:id="11" w:author="Marisa Casillas" w:date="2020-02-11T19:57:00Z">
        <w:r w:rsidDel="000C5980">
          <w:delText>, multimodal</w:delText>
        </w:r>
      </w:del>
      <w:ins w:id="12" w:author="Marisa Casillas" w:date="2020-02-11T19:57:00Z">
        <w:r w:rsidR="000C5980">
          <w:t xml:space="preserve"> video</w:t>
        </w:r>
      </w:ins>
      <w:r>
        <w:t xml:space="preserve"> recordings </w:t>
      </w:r>
      <w:del w:id="13" w:author="Marisa Casillas" w:date="2020-02-11T19:57:00Z">
        <w:r w:rsidDel="000C5980">
          <w:delText xml:space="preserve">(e.g., </w:delText>
        </w:r>
      </w:del>
      <w:del w:id="14" w:author="Marisa Casillas" w:date="2020-02-11T19:56:00Z">
        <w:r w:rsidDel="000C5980">
          <w:delText xml:space="preserve">audio plus </w:delText>
        </w:r>
      </w:del>
      <w:del w:id="15" w:author="Marisa Casillas" w:date="2020-02-11T19:57:00Z">
        <w:r w:rsidDel="000C5980">
          <w:delText xml:space="preserve">video data, motion tracking, or eye movements), </w:delText>
        </w:r>
      </w:del>
      <w:r>
        <w:t xml:space="preserve">give rich insight into the moment-to-moment characteristics of interaction. The increased context provided by multi-modal recordings helps discern the meaning of each communicative behavior documented. Such recordings can be made in nearly any context and each individual video takes little time to collect. When richly transcribed, annotated, and paired with intensive ethnographic study, these recordings become potent samples of language development in the studied community that can be used again and again for a wide variety of </w:t>
      </w:r>
      <w:del w:id="16" w:author="Marisa Casillas" w:date="2020-02-11T19:57:00Z">
        <w:r w:rsidDel="000C5980">
          <w:delText xml:space="preserve">linguistic and interactional </w:delText>
        </w:r>
      </w:del>
      <w:r>
        <w:t>analyses.</w:t>
      </w:r>
    </w:p>
    <w:p w14:paraId="34DD8348" w14:textId="77777777" w:rsidR="004C6E11" w:rsidRDefault="004C6E11" w:rsidP="004C6E11">
      <w:pPr>
        <w:pStyle w:val="BodyText"/>
      </w:pPr>
      <w:r>
        <w:t xml:space="preserve">In the Close Study approach, ethnographic work is essential for appropriately situating recording collection, choosing behaviors for analysis, and interpreting data within the realm of normal and relevant behaviors for the studied community. In practice, this approach means that decisions on what to study and precisely how to study it are informed by knowledge of daily tasks, </w:t>
      </w:r>
      <w:del w:id="17" w:author="Marisa Casillas" w:date="2020-02-11T19:58:00Z">
        <w:r w:rsidDel="000C5980">
          <w:delText xml:space="preserve">typical </w:delText>
        </w:r>
      </w:del>
      <w:r>
        <w:t xml:space="preserve">household relations and responsibilities, attitudes about childrearing, </w:t>
      </w:r>
      <w:del w:id="18" w:author="Marisa Casillas" w:date="2020-02-11T19:58:00Z">
        <w:r w:rsidDel="000C5980">
          <w:delText xml:space="preserve">considerations about when children qualify as co-interactants, </w:delText>
        </w:r>
      </w:del>
      <w:r>
        <w:t>and what behaviors are expected of children and caregivers in the first years of life. In a situation where the researcher is a member of the community under study</w:t>
      </w:r>
      <w:del w:id="19" w:author="Marisa Casillas" w:date="2020-02-11T19:58:00Z">
        <w:r w:rsidDel="000C5980">
          <w:delText xml:space="preserve"> (e.g., middle-class US researchers investigating language development in middle-class US families)</w:delText>
        </w:r>
      </w:del>
      <w:r>
        <w:t>, assumptions about what to study and how are implicitly enriched by this knowledge. However, when the researcher is a visitor to the community, selecting the right measures and finding ways to compare them to child development outcomes in other sites is a</w:t>
      </w:r>
      <w:del w:id="20" w:author="Marisa Casillas" w:date="2020-02-11T19:58:00Z">
        <w:r w:rsidDel="000C5980">
          <w:delText>n</w:delText>
        </w:r>
      </w:del>
      <w:r>
        <w:t xml:space="preserve"> serious challenge.</w:t>
      </w:r>
    </w:p>
    <w:p w14:paraId="31023946" w14:textId="77777777" w:rsidR="004C6E11" w:rsidRDefault="004C6E11" w:rsidP="004C6E11">
      <w:pPr>
        <w:pStyle w:val="BodyText"/>
      </w:pPr>
      <w:r>
        <w:t xml:space="preserve">The drawbacks of the Close Study approach are few but significant. First, the time and financial investment needed to gain familiarity with a community and to add detailed, comprehensive annotation and transcription to the gathered recordings limit the feasible sample size of most studies; language development in a handful of focal children may provide many insights, but may take decades of dedicated work to explore in depth. Second, while researchers using this method can diligently track a variety of interactional contexts, the anchoring effect of a single video camera </w:t>
      </w:r>
      <w:del w:id="21" w:author="Marisa Casillas" w:date="2020-02-11T19:59:00Z">
        <w:r w:rsidDel="000C5980">
          <w:delText xml:space="preserve">or audio recorder </w:delText>
        </w:r>
      </w:del>
      <w:r>
        <w:t xml:space="preserve">on the child (and caregivers) makes it difficult to capture daily activities that involve a lot of free motion (e.g., talking while running around) or </w:t>
      </w:r>
      <w:del w:id="22" w:author="Marisa Casillas" w:date="2020-02-11T20:00:00Z">
        <w:r w:rsidDel="000C5980">
          <w:delText xml:space="preserve">talk during </w:delText>
        </w:r>
      </w:del>
      <w:r>
        <w:t>activities that are not readily accessible to others</w:t>
      </w:r>
      <w:del w:id="23" w:author="Marisa Casillas" w:date="2020-02-11T20:00:00Z">
        <w:r w:rsidDel="000C5980">
          <w:delText>, even researchers on close terms with the recorded family</w:delText>
        </w:r>
      </w:del>
      <w:r>
        <w:t xml:space="preserve"> (e.g., pre-sleep routines). </w:t>
      </w:r>
      <w:del w:id="24" w:author="Marisa Casillas" w:date="2020-02-11T20:00:00Z">
        <w:r w:rsidDel="000C5980">
          <w:delText xml:space="preserve">There may be important sources of linguistic information during these hard-to-capture activities. </w:delText>
        </w:r>
      </w:del>
      <w:r>
        <w:t>In brief, it is difficult to capture the wide variety of activities involving language across the course of whole waking days.</w:t>
      </w:r>
      <w:del w:id="25" w:author="Marisa Casillas" w:date="2020-02-11T20:01:00Z">
        <w:r w:rsidDel="000C5980">
          <w:delText xml:space="preserve"> Finally, unless a microphone is worn by the child (e.g., Demuth, Culbertson, &amp; Alter, 2006), whispered speech, speech to self, and other quiet but hearable events are difficult to capture from a third-person recording perspective.</w:delText>
        </w:r>
      </w:del>
    </w:p>
    <w:p w14:paraId="3D5BFD49" w14:textId="77777777" w:rsidR="004C6E11" w:rsidRDefault="004C6E11" w:rsidP="004C6E11">
      <w:pPr>
        <w:pStyle w:val="Heading2"/>
      </w:pPr>
      <w:bookmarkStart w:id="26" w:name="the-panoramic-approach"/>
      <w:bookmarkEnd w:id="26"/>
      <w:r>
        <w:t>The Panoramic approach</w:t>
      </w:r>
    </w:p>
    <w:p w14:paraId="0D109E9B" w14:textId="77777777" w:rsidR="004C6E11" w:rsidRDefault="004C6E11" w:rsidP="004C6E11">
      <w:pPr>
        <w:pStyle w:val="FirstParagraph"/>
      </w:pPr>
      <w:r>
        <w:t>Improved recording hardware and advances in speech technology in the last 20 years have allowed us to peek into children’s broader language landscapes. These recordings give a bird’s eye view into the ebb and flow of everyday language activity, inclusive of both animated chatter while running with siblings and comforting whispers that guide the child into a bout of sleep. This broadened view is uniquely suited to estimating the total linguistic input children encounter</w:t>
      </w:r>
      <w:del w:id="27" w:author="Marisa Casillas" w:date="2020-02-11T20:02:00Z">
        <w:r w:rsidDel="000C5980">
          <w:delText>,</w:delText>
        </w:r>
      </w:del>
      <w:r>
        <w:t xml:space="preserve"> and the typical axes on which this input rate varies (e.g., </w:t>
      </w:r>
      <w:del w:id="28" w:author="Marisa Casillas" w:date="2020-02-11T20:02:00Z">
        <w:r w:rsidDel="000C5980">
          <w:delText>specific speakers</w:delText>
        </w:r>
      </w:del>
      <w:ins w:id="29" w:author="Marisa Casillas" w:date="2020-02-11T20:02:00Z">
        <w:r w:rsidR="000C5980">
          <w:t>by speaker</w:t>
        </w:r>
      </w:ins>
      <w:r>
        <w:t xml:space="preserve">, </w:t>
      </w:r>
      <w:del w:id="30" w:author="Marisa Casillas" w:date="2020-02-11T20:02:00Z">
        <w:r w:rsidDel="000C5980">
          <w:delText>times of day</w:delText>
        </w:r>
      </w:del>
      <w:ins w:id="31" w:author="Marisa Casillas" w:date="2020-02-11T20:02:00Z">
        <w:r w:rsidR="000C5980">
          <w:t>activity</w:t>
        </w:r>
      </w:ins>
      <w:r>
        <w:t xml:space="preserve">, etc.). Accurate measures of linguistic input are critical for investigating how much experience is needed to acquire a given linguistic or communicative phenomenon. Starting up daylong recordings is quick and straightforward—the main hurdle is getting the child to wear the </w:t>
      </w:r>
      <w:del w:id="32" w:author="Marisa Casillas" w:date="2020-02-11T20:02:00Z">
        <w:r w:rsidDel="000C5980">
          <w:delText>vest/</w:delText>
        </w:r>
      </w:del>
      <w:r>
        <w:t>shirt in which the recorder is placed—and researchers have had success implementing these recordings in multiple cultural contexts (</w:t>
      </w:r>
      <w:del w:id="33" w:author="Marisa Casillas" w:date="2020-02-11T20:03:00Z">
        <w:r w:rsidDel="000C5980">
          <w:delText xml:space="preserve">e.g., with English-, Tseltal-, bilingual Quechua-Spanish-, Tsimane-, and Spanish-learning children, among others, see </w:delText>
        </w:r>
      </w:del>
      <w:ins w:id="34" w:author="Marisa Casillas" w:date="2020-02-11T20:03:00Z">
        <w:r w:rsidR="000C5980">
          <w:t xml:space="preserve">e.g., </w:t>
        </w:r>
      </w:ins>
      <w:ins w:id="35" w:author="Marisa Casillas" w:date="2020-02-11T20:04:00Z">
        <w:r w:rsidR="000C5980">
          <w:t xml:space="preserve">comparative studies in </w:t>
        </w:r>
      </w:ins>
      <w:proofErr w:type="spellStart"/>
      <w:r>
        <w:t>Bergelson</w:t>
      </w:r>
      <w:proofErr w:type="spellEnd"/>
      <w:r>
        <w:t xml:space="preserve"> et al., in preparation</w:t>
      </w:r>
      <w:del w:id="36" w:author="Marisa Casillas" w:date="2020-02-11T20:03:00Z">
        <w:r w:rsidDel="000C5980">
          <w:delText xml:space="preserve"> for more</w:delText>
        </w:r>
      </w:del>
      <w:r>
        <w:t xml:space="preserve">; </w:t>
      </w:r>
      <w:del w:id="37" w:author="Marisa Casillas" w:date="2020-02-11T20:04:00Z">
        <w:r w:rsidDel="000C5980">
          <w:delText xml:space="preserve">Bergelson, Amatuni, Dailey, Koorathota, &amp; Tor, 2019a; Casillas et al., 2019; </w:delText>
        </w:r>
      </w:del>
      <w:proofErr w:type="spellStart"/>
      <w:r>
        <w:t>Cychosz</w:t>
      </w:r>
      <w:proofErr w:type="spellEnd"/>
      <w:r>
        <w:t xml:space="preserve"> et al., under </w:t>
      </w:r>
      <w:proofErr w:type="spellStart"/>
      <w:r>
        <w:t>reviewa</w:t>
      </w:r>
      <w:proofErr w:type="spellEnd"/>
      <w:del w:id="38" w:author="Marisa Casillas" w:date="2020-02-11T20:04:00Z">
        <w:r w:rsidDel="000C5980">
          <w:delText>; Weisleder &amp; Fernald, 2013</w:delText>
        </w:r>
      </w:del>
      <w:r>
        <w:t xml:space="preserve">). </w:t>
      </w:r>
      <w:ins w:id="39" w:author="Marisa Casillas" w:date="2020-02-11T20:09:00Z">
        <w:r w:rsidR="000C5980">
          <w:t xml:space="preserve">Researchers can </w:t>
        </w:r>
      </w:ins>
      <w:ins w:id="40" w:author="Marisa Casillas" w:date="2020-02-11T20:10:00Z">
        <w:r w:rsidR="00974F59">
          <w:t xml:space="preserve">make daylong recordings with </w:t>
        </w:r>
      </w:ins>
      <w:ins w:id="41" w:author="Marisa Casillas" w:date="2020-02-11T20:09:00Z">
        <w:r w:rsidR="000C5980">
          <w:t>the popular but proprietary LENA system (</w:t>
        </w:r>
        <w:proofErr w:type="spellStart"/>
        <w:r w:rsidR="000C5980">
          <w:t>Xu</w:t>
        </w:r>
        <w:proofErr w:type="spellEnd"/>
        <w:r w:rsidR="000C5980">
          <w:t xml:space="preserve">, </w:t>
        </w:r>
        <w:proofErr w:type="spellStart"/>
        <w:r w:rsidR="000C5980">
          <w:t>Y</w:t>
        </w:r>
        <w:r w:rsidR="00974F59">
          <w:t>apanel</w:t>
        </w:r>
        <w:proofErr w:type="spellEnd"/>
        <w:r w:rsidR="00974F59">
          <w:t xml:space="preserve">, &amp; Gray, 2009) or </w:t>
        </w:r>
      </w:ins>
      <w:ins w:id="42" w:author="Marisa Casillas" w:date="2020-02-11T20:12:00Z">
        <w:r w:rsidR="00974F59">
          <w:t xml:space="preserve">with </w:t>
        </w:r>
      </w:ins>
      <w:ins w:id="43" w:author="Marisa Casillas" w:date="2020-02-11T20:09:00Z">
        <w:r w:rsidR="00974F59">
          <w:t xml:space="preserve">their own custom </w:t>
        </w:r>
        <w:r w:rsidR="000C5980">
          <w:t xml:space="preserve">system </w:t>
        </w:r>
      </w:ins>
      <w:ins w:id="44" w:author="Marisa Casillas" w:date="2020-02-11T20:12:00Z">
        <w:r w:rsidR="00974F59">
          <w:t xml:space="preserve">using </w:t>
        </w:r>
      </w:ins>
      <w:del w:id="45" w:author="Marisa Casillas" w:date="2020-02-11T20:10:00Z">
        <w:r w:rsidDel="00974F59">
          <w:delText xml:space="preserve">The most popular daylong recording system is the LENA, which comes with a recording device </w:delText>
        </w:r>
      </w:del>
      <w:del w:id="46" w:author="Marisa Casillas" w:date="2020-02-11T20:06:00Z">
        <w:r w:rsidDel="000C5980">
          <w:delText>that captures up to 16 hours of audio at a time and comes with</w:delText>
        </w:r>
      </w:del>
      <w:del w:id="47" w:author="Marisa Casillas" w:date="2020-02-11T20:10:00Z">
        <w:r w:rsidDel="00974F59">
          <w:delText xml:space="preserve"> software for automatically analyzing basic properties of the speech signal</w:delText>
        </w:r>
      </w:del>
      <w:del w:id="48" w:author="Marisa Casillas" w:date="2020-02-11T20:09:00Z">
        <w:r w:rsidDel="000C5980">
          <w:delText xml:space="preserve"> (Xu, Yapanel, &amp; Gray, 2009)</w:delText>
        </w:r>
      </w:del>
      <w:del w:id="49" w:author="Marisa Casillas" w:date="2020-02-11T20:10:00Z">
        <w:r w:rsidDel="00974F59">
          <w:delText xml:space="preserve">. </w:delText>
        </w:r>
      </w:del>
      <w:del w:id="50" w:author="Marisa Casillas" w:date="2020-02-11T20:06:00Z">
        <w:r w:rsidDel="000C5980">
          <w:delText>The LENA system is expensive, but is not the only route to daylong data; s</w:delText>
        </w:r>
      </w:del>
      <w:del w:id="51" w:author="Marisa Casillas" w:date="2020-02-11T20:10:00Z">
        <w:r w:rsidDel="00974F59">
          <w:delText xml:space="preserve">everal groups have successfully experimented </w:delText>
        </w:r>
      </w:del>
      <w:del w:id="52" w:author="Marisa Casillas" w:date="2020-02-11T20:08:00Z">
        <w:r w:rsidDel="000C5980">
          <w:delText xml:space="preserve">with </w:delText>
        </w:r>
      </w:del>
      <w:del w:id="53" w:author="Marisa Casillas" w:date="2020-02-11T20:10:00Z">
        <w:r w:rsidDel="00974F59">
          <w:delText>daylong recordings</w:delText>
        </w:r>
      </w:del>
      <w:del w:id="54" w:author="Marisa Casillas" w:date="2020-02-11T20:08:00Z">
        <w:r w:rsidDel="000C5980">
          <w:delText xml:space="preserve"> using other devices (e.g., Olympus, Zoom, USB recorder)</w:delText>
        </w:r>
      </w:del>
      <w:del w:id="55" w:author="Marisa Casillas" w:date="2020-02-11T20:10:00Z">
        <w:r w:rsidDel="00974F59">
          <w:delText xml:space="preserve"> </w:delText>
        </w:r>
      </w:del>
      <w:del w:id="56" w:author="Marisa Casillas" w:date="2020-02-11T20:08:00Z">
        <w:r w:rsidDel="000C5980">
          <w:delText>paired with</w:delText>
        </w:r>
      </w:del>
      <w:del w:id="57" w:author="Marisa Casillas" w:date="2020-02-11T20:10:00Z">
        <w:r w:rsidDel="00974F59">
          <w:delText xml:space="preserve"> </w:delText>
        </w:r>
      </w:del>
      <w:r>
        <w:t xml:space="preserve">manual </w:t>
      </w:r>
      <w:del w:id="58" w:author="Marisa Casillas" w:date="2020-02-11T20:08:00Z">
        <w:r w:rsidDel="000C5980">
          <w:delText>and/</w:delText>
        </w:r>
      </w:del>
      <w:r>
        <w:t xml:space="preserve">or </w:t>
      </w:r>
      <w:ins w:id="59" w:author="Marisa Casillas" w:date="2020-02-11T20:08:00Z">
        <w:r w:rsidR="000C5980">
          <w:t xml:space="preserve">open-source </w:t>
        </w:r>
      </w:ins>
      <w:r>
        <w:t>automated annotation (</w:t>
      </w:r>
      <w:del w:id="60" w:author="Marisa Casillas" w:date="2020-02-11T20:12:00Z">
        <w:r w:rsidDel="00974F59">
          <w:delText xml:space="preserve">for a review, see </w:delText>
        </w:r>
      </w:del>
      <w:r>
        <w:t xml:space="preserve">Casillas &amp; </w:t>
      </w:r>
      <w:proofErr w:type="spellStart"/>
      <w:r>
        <w:t>Cristia</w:t>
      </w:r>
      <w:proofErr w:type="spellEnd"/>
      <w:r>
        <w:t xml:space="preserve">, 2019). Once an efficient pipeline for annotation is established, </w:t>
      </w:r>
      <w:del w:id="61" w:author="Marisa Casillas" w:date="2020-02-11T20:12:00Z">
        <w:r w:rsidDel="00974F59">
          <w:delText xml:space="preserve">daylong recordings can also be used to </w:delText>
        </w:r>
      </w:del>
      <w:ins w:id="62" w:author="Marisa Casillas" w:date="2020-02-11T20:12:00Z">
        <w:r w:rsidR="00974F59">
          <w:t xml:space="preserve">researchers can </w:t>
        </w:r>
      </w:ins>
      <w:r>
        <w:t>collect comparable recordings from large, representative samples of a given language community.</w:t>
      </w:r>
    </w:p>
    <w:p w14:paraId="51A165EB" w14:textId="77777777" w:rsidR="004C6E11" w:rsidRDefault="004C6E11" w:rsidP="004C6E11">
      <w:pPr>
        <w:pStyle w:val="BodyText"/>
      </w:pPr>
      <w:r>
        <w:t xml:space="preserve">The Panoramic approach has several significant drawbacks (Casillas &amp; </w:t>
      </w:r>
      <w:proofErr w:type="spellStart"/>
      <w:r>
        <w:t>Cristia</w:t>
      </w:r>
      <w:proofErr w:type="spellEnd"/>
      <w:r>
        <w:t xml:space="preserve">, 2019; </w:t>
      </w:r>
      <w:proofErr w:type="spellStart"/>
      <w:r>
        <w:t>Cychosz</w:t>
      </w:r>
      <w:proofErr w:type="spellEnd"/>
      <w:r>
        <w:t xml:space="preserve"> et al., </w:t>
      </w:r>
      <w:proofErr w:type="spellStart"/>
      <w:r>
        <w:t>acceptedb</w:t>
      </w:r>
      <w:proofErr w:type="spellEnd"/>
      <w:r>
        <w:t xml:space="preserve">), particularly for research questions that involve linguistic analysis. Here we focus on those drawbacks that prevail even when we assume that the researcher has some resources to add manual or automated linguistic annotation. First, the resulting recording collections are typically too large for comprehensive transcription or annotation, with no easy way to scan for </w:t>
      </w:r>
      <w:del w:id="63" w:author="Marisa Casillas" w:date="2020-02-11T20:14:00Z">
        <w:r w:rsidDel="00974F59">
          <w:delText xml:space="preserve">the </w:delText>
        </w:r>
      </w:del>
      <w:r>
        <w:t xml:space="preserve">specific phenomena of interest. Researchers must therefore employ </w:t>
      </w:r>
      <w:del w:id="64" w:author="Marisa Casillas" w:date="2020-02-11T20:14:00Z">
        <w:r w:rsidDel="00974F59">
          <w:delText xml:space="preserve">some </w:delText>
        </w:r>
      </w:del>
      <w:r>
        <w:t>strategic sub-sampling technique</w:t>
      </w:r>
      <w:ins w:id="65" w:author="Marisa Casillas" w:date="2020-02-11T20:14:00Z">
        <w:r w:rsidR="00974F59">
          <w:t>s</w:t>
        </w:r>
      </w:ins>
      <w:del w:id="66" w:author="Marisa Casillas" w:date="2020-02-11T20:14:00Z">
        <w:r w:rsidDel="00974F59">
          <w:delText xml:space="preserve"> in order to annotate the data</w:delText>
        </w:r>
      </w:del>
      <w:r>
        <w:t xml:space="preserve">, even though best practices for doing so are not yet well established (Casillas &amp; </w:t>
      </w:r>
      <w:proofErr w:type="spellStart"/>
      <w:r>
        <w:t>Cristia</w:t>
      </w:r>
      <w:proofErr w:type="spellEnd"/>
      <w:r>
        <w:t xml:space="preserve">, 2019). Second, even once clips are sampled from the daylong recording, adding relevant annotations to them can take nearly as long as a Close Study approach, but with reduced likelihood of capturing </w:t>
      </w:r>
      <w:del w:id="67" w:author="Marisa Casillas" w:date="2020-02-11T20:15:00Z">
        <w:r w:rsidDel="00974F59">
          <w:delText xml:space="preserve">interesting or </w:delText>
        </w:r>
      </w:del>
      <w:r>
        <w:t xml:space="preserve">relevant </w:t>
      </w:r>
      <w:del w:id="68" w:author="Marisa Casillas" w:date="2020-02-11T20:15:00Z">
        <w:r w:rsidDel="00974F59">
          <w:delText xml:space="preserve">caregiving and </w:delText>
        </w:r>
      </w:del>
      <w:r>
        <w:t xml:space="preserve">language use behaviors. Third, </w:t>
      </w:r>
      <w:ins w:id="69" w:author="Marisa Casillas" w:date="2020-02-11T20:15:00Z">
        <w:r w:rsidR="00974F59">
          <w:t>single-day estimates</w:t>
        </w:r>
      </w:ins>
      <w:del w:id="70" w:author="Marisa Casillas" w:date="2020-02-11T20:15:00Z">
        <w:r w:rsidDel="00974F59">
          <w:delText>while a whole day of recording feels, relatively, like a lot of data, it is unlikely to yield an estimate that holds</w:delText>
        </w:r>
      </w:del>
      <w:ins w:id="71" w:author="Marisa Casillas" w:date="2020-02-11T20:15:00Z">
        <w:r w:rsidR="00974F59">
          <w:t xml:space="preserve"> are unlikely to hold</w:t>
        </w:r>
      </w:ins>
      <w:r>
        <w:t xml:space="preserve"> stably across multiple days in the week</w:t>
      </w:r>
      <w:ins w:id="72" w:author="Marisa Casillas" w:date="2020-02-11T20:15:00Z">
        <w:r w:rsidR="00974F59">
          <w:t>; multi-day data is needed</w:t>
        </w:r>
      </w:ins>
      <w:r>
        <w:t xml:space="preserve"> (Anderson &amp; </w:t>
      </w:r>
      <w:proofErr w:type="spellStart"/>
      <w:r>
        <w:t>Fausey</w:t>
      </w:r>
      <w:proofErr w:type="spellEnd"/>
      <w:r>
        <w:t xml:space="preserve">, 2019). </w:t>
      </w:r>
      <w:del w:id="73" w:author="Marisa Casillas" w:date="2020-02-11T20:16:00Z">
        <w:r w:rsidDel="00974F59">
          <w:delText>A f</w:delText>
        </w:r>
      </w:del>
      <w:ins w:id="74" w:author="Marisa Casillas" w:date="2020-02-11T20:16:00Z">
        <w:r w:rsidR="00974F59">
          <w:t>F</w:t>
        </w:r>
      </w:ins>
      <w:r>
        <w:t>ourth</w:t>
      </w:r>
      <w:del w:id="75" w:author="Marisa Casillas" w:date="2020-02-11T20:16:00Z">
        <w:r w:rsidDel="00974F59">
          <w:delText xml:space="preserve"> drawback is that</w:delText>
        </w:r>
      </w:del>
      <w:ins w:id="76" w:author="Marisa Casillas" w:date="2020-02-11T20:16:00Z">
        <w:r w:rsidR="00974F59">
          <w:t>,</w:t>
        </w:r>
      </w:ins>
      <w:r>
        <w:t xml:space="preserve"> properly collecting, processing, and archiving daylong data is </w:t>
      </w:r>
      <w:del w:id="77" w:author="Marisa Casillas" w:date="2020-02-11T20:16:00Z">
        <w:r w:rsidDel="00974F59">
          <w:delText>not easily achieved</w:delText>
        </w:r>
      </w:del>
      <w:ins w:id="78" w:author="Marisa Casillas" w:date="2020-02-11T20:16:00Z">
        <w:r w:rsidR="00974F59">
          <w:t>difficult</w:t>
        </w:r>
      </w:ins>
      <w:r>
        <w:t xml:space="preserve">; </w:t>
      </w:r>
      <w:del w:id="79" w:author="Marisa Casillas" w:date="2020-02-11T20:16:00Z">
        <w:r w:rsidDel="00974F59">
          <w:delText xml:space="preserve">the fact that </w:delText>
        </w:r>
      </w:del>
      <w:r>
        <w:t>participant</w:t>
      </w:r>
      <w:del w:id="80" w:author="Marisa Casillas" w:date="2020-02-11T20:16:00Z">
        <w:r w:rsidDel="00974F59">
          <w:delText>s</w:delText>
        </w:r>
      </w:del>
      <w:r>
        <w:t xml:space="preserve"> </w:t>
      </w:r>
      <w:del w:id="81" w:author="Marisa Casillas" w:date="2020-02-11T20:16:00Z">
        <w:r w:rsidDel="00974F59">
          <w:delText xml:space="preserve">habituate </w:delText>
        </w:r>
      </w:del>
      <w:ins w:id="82" w:author="Marisa Casillas" w:date="2020-02-11T20:16:00Z">
        <w:r w:rsidR="00974F59">
          <w:t xml:space="preserve">habituation </w:t>
        </w:r>
      </w:ins>
      <w:r>
        <w:t>to the recorder is fantastic for documenting ecologically valid language</w:t>
      </w:r>
      <w:del w:id="83" w:author="Marisa Casillas" w:date="2020-02-11T20:16:00Z">
        <w:r w:rsidDel="00974F59">
          <w:delText xml:space="preserve"> use</w:delText>
        </w:r>
      </w:del>
      <w:r>
        <w:t xml:space="preserve">, but raises urgent questions about participant privacy </w:t>
      </w:r>
      <w:del w:id="84" w:author="Marisa Casillas" w:date="2020-02-11T20:16:00Z">
        <w:r w:rsidDel="00974F59">
          <w:delText xml:space="preserve">standards </w:delText>
        </w:r>
      </w:del>
      <w:r>
        <w:t>(</w:t>
      </w:r>
      <w:proofErr w:type="spellStart"/>
      <w:r>
        <w:t>Cychosz</w:t>
      </w:r>
      <w:proofErr w:type="spellEnd"/>
      <w:r>
        <w:t xml:space="preserve"> et al., </w:t>
      </w:r>
      <w:proofErr w:type="spellStart"/>
      <w:r>
        <w:t>acceptedb</w:t>
      </w:r>
      <w:proofErr w:type="spellEnd"/>
      <w:r>
        <w:t xml:space="preserve">). </w:t>
      </w:r>
      <w:del w:id="85" w:author="Marisa Casillas" w:date="2020-02-11T20:16:00Z">
        <w:r w:rsidDel="00974F59">
          <w:delText>Fourth</w:delText>
        </w:r>
      </w:del>
      <w:ins w:id="86" w:author="Marisa Casillas" w:date="2020-02-11T20:16:00Z">
        <w:r w:rsidR="00974F59">
          <w:t>Finally</w:t>
        </w:r>
      </w:ins>
      <w:r>
        <w:t xml:space="preserve">, at time of writing, there are few options for capturing </w:t>
      </w:r>
      <w:ins w:id="87" w:author="Marisa Casillas" w:date="2020-02-11T20:17:00Z">
        <w:r w:rsidR="00974F59">
          <w:t xml:space="preserve">concurrent </w:t>
        </w:r>
      </w:ins>
      <w:r>
        <w:t>visual information</w:t>
      </w:r>
      <w:del w:id="88" w:author="Marisa Casillas" w:date="2020-02-11T20:17:00Z">
        <w:r w:rsidDel="00974F59">
          <w:delText xml:space="preserve"> across the day</w:delText>
        </w:r>
      </w:del>
      <w:r>
        <w:t xml:space="preserve"> (but see </w:t>
      </w:r>
      <w:del w:id="89" w:author="Marisa Casillas" w:date="2020-02-11T20:17:00Z">
        <w:r w:rsidDel="00974F59">
          <w:delText xml:space="preserve">Casillas et al. (2019) and </w:delText>
        </w:r>
      </w:del>
      <w:r>
        <w:t>our method below)</w:t>
      </w:r>
      <w:ins w:id="90" w:author="Marisa Casillas" w:date="2020-02-11T20:17:00Z">
        <w:r w:rsidR="00974F59">
          <w:t>, increasing the difficulty of manual annotation</w:t>
        </w:r>
      </w:ins>
      <w:ins w:id="91" w:author="Marisa Casillas" w:date="2020-02-11T20:18:00Z">
        <w:r w:rsidR="00974F59">
          <w:t xml:space="preserve"> compared to video recordings</w:t>
        </w:r>
      </w:ins>
      <w:del w:id="92" w:author="Marisa Casillas" w:date="2020-02-11T20:17:00Z">
        <w:r w:rsidDel="00974F59">
          <w:delText>, limiting this method primarily to acoustic phenomena. Even if researchers add manual annotation to these audio files, they typically do so without the benefit of visual context; a difficulty compounded by the diversity of activities and interlocutors captured over the recording</w:delText>
        </w:r>
      </w:del>
      <w:r>
        <w:t>.</w:t>
      </w:r>
    </w:p>
    <w:p w14:paraId="37CFB865" w14:textId="77777777" w:rsidR="004C6E11" w:rsidRDefault="004C6E11" w:rsidP="004C6E11">
      <w:pPr>
        <w:pStyle w:val="Heading2"/>
      </w:pPr>
      <w:bookmarkStart w:id="93" w:name="differing-perspectives-on-the-child-lang"/>
      <w:bookmarkEnd w:id="93"/>
      <w:r>
        <w:t>Differing perspectives on the child language environment</w:t>
      </w:r>
    </w:p>
    <w:p w14:paraId="36E1D43B" w14:textId="77777777" w:rsidR="004C6E11" w:rsidRDefault="004C6E11" w:rsidP="004C6E11">
      <w:pPr>
        <w:pStyle w:val="FirstParagraph"/>
      </w:pPr>
      <w:r>
        <w:t xml:space="preserve">Which approach should one choose when describing children’s language environments? The Close Study approach takes the general stance that richer data is better data, with the primary problem being that the researcher can’t know how well their zoomed-in perspective generalizes to the rest of the population. The Panoramic approach takes the general stance that more data is better data, with the primary problem being that the researcher can’t know if they are measuring the right phenomena, particularly when </w:t>
      </w:r>
      <w:del w:id="94" w:author="Marisa Casillas" w:date="2020-02-11T20:19:00Z">
        <w:r w:rsidDel="00974F59">
          <w:delText xml:space="preserve">importing pre-conceived notions about learning </w:delText>
        </w:r>
      </w:del>
      <w:ins w:id="95" w:author="Marisa Casillas" w:date="2020-02-11T20:19:00Z">
        <w:r w:rsidR="00974F59">
          <w:t xml:space="preserve">studying development </w:t>
        </w:r>
      </w:ins>
      <w:r>
        <w:t xml:space="preserve">into culturally unfamiliar contexts. The ideal solution, of course, is to </w:t>
      </w:r>
      <w:del w:id="96" w:author="Marisa Casillas" w:date="2020-02-11T20:19:00Z">
        <w:r w:rsidDel="00974F59">
          <w:delText xml:space="preserve">thoroughly </w:delText>
        </w:r>
      </w:del>
      <w:r>
        <w:t xml:space="preserve">annotate and analyze large, representative samples of data, but doing so </w:t>
      </w:r>
      <w:del w:id="97" w:author="Marisa Casillas" w:date="2020-02-11T20:19:00Z">
        <w:r w:rsidDel="00974F59">
          <w:delText xml:space="preserve">would </w:delText>
        </w:r>
      </w:del>
      <w:r>
        <w:t>require</w:t>
      </w:r>
      <w:ins w:id="98" w:author="Marisa Casillas" w:date="2020-02-11T20:19:00Z">
        <w:r w:rsidR="00974F59">
          <w:t>s</w:t>
        </w:r>
      </w:ins>
      <w:r>
        <w:t xml:space="preserve"> many years of well-funded multi-researcher commitment—a risky prospect for </w:t>
      </w:r>
      <w:del w:id="99" w:author="Marisa Casillas" w:date="2020-02-11T20:19:00Z">
        <w:r w:rsidDel="00974F59">
          <w:delText xml:space="preserve">a basic </w:delText>
        </w:r>
      </w:del>
      <w:r>
        <w:t xml:space="preserve">descriptive </w:t>
      </w:r>
      <w:del w:id="100" w:author="Marisa Casillas" w:date="2020-02-11T20:19:00Z">
        <w:r w:rsidDel="00974F59">
          <w:delText>question</w:delText>
        </w:r>
      </w:del>
      <w:ins w:id="101" w:author="Marisa Casillas" w:date="2020-02-11T20:19:00Z">
        <w:r w:rsidR="00974F59">
          <w:t>work</w:t>
        </w:r>
      </w:ins>
      <w:r>
        <w:t>.</w:t>
      </w:r>
    </w:p>
    <w:p w14:paraId="1097B799" w14:textId="77777777" w:rsidR="004C6E11" w:rsidRDefault="004C6E11" w:rsidP="004C6E11">
      <w:pPr>
        <w:pStyle w:val="BodyText"/>
      </w:pPr>
      <w:r>
        <w:t xml:space="preserve">One alternative approach is to add complementary data to a community where one approach has already been taken. For example, extensive ethnographic research among multiple indigenous Mayan communities of Southern Mexico and Guatemala has forged a consistent view of childrearing and child-directed speech: adult caregivers shape infants’ and young children’s worlds such that the children learn to attend to what is going on around them rather than expecting to be the center of attention (e.g., Brown, 2011, 2014; de León, 2011; Gaskins, 2000; </w:t>
      </w:r>
      <w:proofErr w:type="spellStart"/>
      <w:r>
        <w:t>Pye</w:t>
      </w:r>
      <w:proofErr w:type="spellEnd"/>
      <w:r>
        <w:t xml:space="preserve">, 1986; </w:t>
      </w:r>
      <w:proofErr w:type="spellStart"/>
      <w:r>
        <w:t>Rogoff</w:t>
      </w:r>
      <w:proofErr w:type="spellEnd"/>
      <w:r>
        <w:t xml:space="preserve">, Paradise, </w:t>
      </w:r>
      <w:proofErr w:type="spellStart"/>
      <w:r>
        <w:t>Arauz</w:t>
      </w:r>
      <w:proofErr w:type="spellEnd"/>
      <w:r>
        <w:t xml:space="preserve">, Correa-Chávez, &amp; </w:t>
      </w:r>
      <w:proofErr w:type="spellStart"/>
      <w:r>
        <w:t>Angelillo</w:t>
      </w:r>
      <w:proofErr w:type="spellEnd"/>
      <w:r>
        <w:t xml:space="preserve">, 2003). These findings lay out an extensive ideology of caregiving, including a number of component attitudes (e.g., infants as </w:t>
      </w:r>
      <w:del w:id="102" w:author="Marisa Casillas" w:date="2020-02-11T20:21:00Z">
        <w:r w:rsidDel="001352D0">
          <w:delText>inappropriate/</w:delText>
        </w:r>
      </w:del>
      <w:r>
        <w:t xml:space="preserve">inadequate conversational partners) that can be used to make predictions about quantitative features of Mayan children’s linguistic input. Importantly, however, it is not clear how these attitudes play out on the scale of daylong averages; preferences for when and how to talk to children are balanced by the many other demands of everyday life. On this view, we may feel certain that the </w:t>
      </w:r>
      <w:proofErr w:type="gramStart"/>
      <w:r>
        <w:t>Panoramic</w:t>
      </w:r>
      <w:proofErr w:type="gramEnd"/>
      <w:r>
        <w:t xml:space="preserve"> view indeed captures the transmission of critical linguistic and cultural knowledge, but we can’t point to where it happens. That said, a handful of findings up until now suggest a promising, though imperfect link between the attitudes and ideologies described in Close Study work and the average behavioral patterns from Panoramic work in those same communities.</w:t>
      </w:r>
    </w:p>
    <w:p w14:paraId="276B2C18" w14:textId="77777777" w:rsidR="004C6E11" w:rsidRDefault="004C6E11" w:rsidP="004C6E11">
      <w:pPr>
        <w:pStyle w:val="BodyText"/>
      </w:pPr>
      <w:r>
        <w:t xml:space="preserve">In the case of Mayan child language environments, findings using a larger-sample or Panoramic-type approach have been fairly consistent with the caregiving practices described in previous Close Study work. </w:t>
      </w:r>
      <w:proofErr w:type="spellStart"/>
      <w:r>
        <w:t>Shneidman</w:t>
      </w:r>
      <w:proofErr w:type="spellEnd"/>
      <w:r>
        <w:t xml:space="preserve"> (2012) used short videos of interaction to conduct a quantitative, longitudinal study of the </w:t>
      </w:r>
      <w:proofErr w:type="spellStart"/>
      <w:r>
        <w:t>Yucatec</w:t>
      </w:r>
      <w:proofErr w:type="spellEnd"/>
      <w:r>
        <w:t xml:space="preserve"> children’s typical speech experiences. She indeed found that infants were rarely spoken to, but that the prevalence of speech directed to children increased enormously with age, mostly due to an influx of speech from other children. That said, the input rate from adults predicted children’s later vocabulary size more than their total input rate. Casillas and colleagues (2019) used daylong recordings with children in a Tseltal Mayan community, again finding that infants and young children were spoken to rarely. However, they found no increase in speech input with age, and the majority of speech came from adult women</w:t>
      </w:r>
      <w:del w:id="103" w:author="Marisa Casillas" w:date="2020-02-11T20:23:00Z">
        <w:r w:rsidDel="001352D0">
          <w:delText>, even when children were old enough to independently follow their older siblings and cousins around</w:delText>
        </w:r>
      </w:del>
      <w:r>
        <w:t>. The studies collectively suggest that, consistent with Close Study work in these and similar communities, (female) adult speech to infants and young children is relatively rare, but is a prominent and predictive source of linguistic input in Mayan children’s language development.</w:t>
      </w:r>
    </w:p>
    <w:p w14:paraId="55876172" w14:textId="48897A82" w:rsidR="004C6E11" w:rsidRDefault="004C6E11" w:rsidP="004C6E11">
      <w:pPr>
        <w:pStyle w:val="BodyText"/>
      </w:pPr>
      <w:r>
        <w:t>Studies in a North American context</w:t>
      </w:r>
      <w:del w:id="104" w:author="Marisa Casillas" w:date="2020-02-11T20:24:00Z">
        <w:r w:rsidDel="001352D0">
          <w:delText>,</w:delText>
        </w:r>
      </w:del>
      <w:r>
        <w:t xml:space="preserve"> </w:t>
      </w:r>
      <w:del w:id="105" w:author="Marisa Casillas" w:date="2020-02-11T20:24:00Z">
        <w:r w:rsidDel="001352D0">
          <w:delText xml:space="preserve">in which North American researchers can more reliably depend on their own intuitions about language learning, </w:delText>
        </w:r>
      </w:del>
      <w:r>
        <w:t>have also tried to pinpoint the differences in close and panoramic views of the child language environment: short recordings display much denser input, with some changes in the types of language used, compared to longer recordings (</w:t>
      </w:r>
      <w:proofErr w:type="spellStart"/>
      <w:r>
        <w:t>Bergelson</w:t>
      </w:r>
      <w:proofErr w:type="spellEnd"/>
      <w:r>
        <w:t xml:space="preserve"> et al., 2019a; </w:t>
      </w:r>
      <w:proofErr w:type="spellStart"/>
      <w:r>
        <w:t>Tamis-LeMonda</w:t>
      </w:r>
      <w:proofErr w:type="spellEnd"/>
      <w:r>
        <w:t xml:space="preserve">, </w:t>
      </w:r>
      <w:proofErr w:type="spellStart"/>
      <w:r>
        <w:t>Kuchirko</w:t>
      </w:r>
      <w:proofErr w:type="spellEnd"/>
      <w:r>
        <w:t xml:space="preserve">, </w:t>
      </w:r>
      <w:proofErr w:type="spellStart"/>
      <w:r>
        <w:t>Luo</w:t>
      </w:r>
      <w:proofErr w:type="spellEnd"/>
      <w:r>
        <w:t xml:space="preserve">, Escobar, &amp; Bornstein, 2017). For example, </w:t>
      </w:r>
      <w:proofErr w:type="spellStart"/>
      <w:r>
        <w:t>Bergelson</w:t>
      </w:r>
      <w:proofErr w:type="spellEnd"/>
      <w:r>
        <w:t xml:space="preserve"> and colleagues (</w:t>
      </w:r>
      <w:proofErr w:type="spellStart"/>
      <w:r>
        <w:t>Bergelson</w:t>
      </w:r>
      <w:proofErr w:type="spellEnd"/>
      <w:r>
        <w:t xml:space="preserve"> et al., 2019a) analyzed the noun use encountered by 44 6- and 7-month-old children in the US in both hour-long at-home videos and comparable sub-samples of daylong audio recordings. The video and daylong data were markedly different in linguistic input rate; nouns were used 2–4 times more often in the videos. The authors also found some differences in input type: nouns were more likely to come embedded in questions in the videos, but the daylong data featured more noun types and noun input from more speakers (see </w:t>
      </w:r>
      <w:proofErr w:type="spellStart"/>
      <w:r>
        <w:t>Bergelson</w:t>
      </w:r>
      <w:proofErr w:type="spellEnd"/>
      <w:r>
        <w:t xml:space="preserve"> et al. (2019a) for the full range of differences). </w:t>
      </w:r>
      <w:del w:id="106" w:author="Marisa Casillas" w:date="2020-02-11T20:26:00Z">
        <w:r w:rsidDel="00427C93">
          <w:delText>Other than these differences</w:delText>
        </w:r>
      </w:del>
      <w:ins w:id="107" w:author="Marisa Casillas" w:date="2020-02-11T20:26:00Z">
        <w:r w:rsidR="00427C93">
          <w:t>That said</w:t>
        </w:r>
      </w:ins>
      <w:proofErr w:type="gramStart"/>
      <w:r>
        <w:t>,</w:t>
      </w:r>
      <w:proofErr w:type="gramEnd"/>
      <w:r>
        <w:t xml:space="preserve"> the overall profile of input </w:t>
      </w:r>
      <w:r>
        <w:rPr>
          <w:i/>
        </w:rPr>
        <w:t>type</w:t>
      </w:r>
      <w:r>
        <w:t xml:space="preserve"> was quite similar between the video data and the daylong recording sub-samples (e.g., relative use of </w:t>
      </w:r>
      <w:ins w:id="108" w:author="Marisa Casillas" w:date="2020-02-11T20:26:00Z">
        <w:r w:rsidR="00427C93">
          <w:t xml:space="preserve">different </w:t>
        </w:r>
      </w:ins>
      <w:r>
        <w:t>speech act</w:t>
      </w:r>
      <w:del w:id="109" w:author="Marisa Casillas" w:date="2020-02-11T20:26:00Z">
        <w:r w:rsidDel="00427C93">
          <w:delText xml:space="preserve"> types</w:delText>
        </w:r>
      </w:del>
      <w:ins w:id="110" w:author="Marisa Casillas" w:date="2020-02-11T20:26:00Z">
        <w:r w:rsidR="00427C93">
          <w:t>s</w:t>
        </w:r>
      </w:ins>
      <w:r>
        <w:t>). Other work using varying durations of video (i.e., short-structured vs. longer-unstructured) with US child-caregiver pairs also found lower estimates for the rate of linguistic input in longer recordings, but found that children’s relative rank was stable across the two recording contexts (</w:t>
      </w:r>
      <w:proofErr w:type="spellStart"/>
      <w:r>
        <w:t>Tamis-LeMonda</w:t>
      </w:r>
      <w:proofErr w:type="spellEnd"/>
      <w:r>
        <w:t xml:space="preserve"> et al., 2017).</w:t>
      </w:r>
    </w:p>
    <w:p w14:paraId="45B22C41" w14:textId="2B89C73D" w:rsidR="004C6E11" w:rsidRDefault="004C6E11" w:rsidP="004C6E11">
      <w:pPr>
        <w:pStyle w:val="BodyText"/>
      </w:pPr>
      <w:r>
        <w:t xml:space="preserve">Based on these findings from both the Mayan and US contexts, one might infer that the language use captured by Panoramic recordings is driven, at least in part, by the same factors driving language patterns highlighted in Close Study work. However, these preliminary results also hint at divergences between what caregivers do when they know they are being recorded for a short period versus what they do when juggling childcare with the diverse activities and interlocutors encountered during a longer stretch at home. In trying to understand how children’s language environments impact their language learning, researchers seek meaningful variation in children’s linguistic experience; it may be that, with panoramic data, much of the variation children encounter has less to do with their caregivers’ ideological stance toward talking to young children and more to do with who else is around and what other tasks are at hand. </w:t>
      </w:r>
      <w:del w:id="111" w:author="Marisa Casillas" w:date="2020-02-11T20:29:00Z">
        <w:r w:rsidDel="001B1610">
          <w:delText>Relatedly, s</w:delText>
        </w:r>
      </w:del>
      <w:ins w:id="112" w:author="Marisa Casillas" w:date="2020-02-11T20:29:00Z">
        <w:r w:rsidR="001B1610">
          <w:t>P</w:t>
        </w:r>
      </w:ins>
      <w:del w:id="113" w:author="Marisa Casillas" w:date="2020-02-11T20:29:00Z">
        <w:r w:rsidDel="001B1610">
          <w:delText>horter recordings may be more likely to face the Observer’s Paradox (Labov, 1972, p. 209), in which the p</w:delText>
        </w:r>
      </w:del>
      <w:r>
        <w:t xml:space="preserve">articipants’ behaviors </w:t>
      </w:r>
      <w:ins w:id="114" w:author="Marisa Casillas" w:date="2020-02-11T20:30:00Z">
        <w:r w:rsidR="001B1610">
          <w:t xml:space="preserve">in short recordings </w:t>
        </w:r>
      </w:ins>
      <w:r>
        <w:t xml:space="preserve">are </w:t>
      </w:r>
      <w:ins w:id="115" w:author="Marisa Casillas" w:date="2020-02-11T20:30:00Z">
        <w:r w:rsidR="001B1610">
          <w:t xml:space="preserve">also likely </w:t>
        </w:r>
      </w:ins>
      <w:r>
        <w:t xml:space="preserve">changed by the </w:t>
      </w:r>
      <w:del w:id="116" w:author="Marisa Casillas" w:date="2020-02-11T20:30:00Z">
        <w:r w:rsidDel="001B1610">
          <w:delText xml:space="preserve">mere </w:delText>
        </w:r>
      </w:del>
      <w:r>
        <w:t>presence of the researcher</w:t>
      </w:r>
      <w:ins w:id="117" w:author="Marisa Casillas" w:date="2020-02-11T20:30:00Z">
        <w:r w:rsidR="001B1610">
          <w:t xml:space="preserve"> (</w:t>
        </w:r>
        <w:proofErr w:type="spellStart"/>
        <w:r w:rsidR="001B1610">
          <w:t>Labov</w:t>
        </w:r>
        <w:proofErr w:type="spellEnd"/>
        <w:r w:rsidR="001B1610">
          <w:t>, 1972, p. 209)</w:t>
        </w:r>
      </w:ins>
      <w:r>
        <w:t>, even if only via their equipment left behind</w:t>
      </w:r>
      <w:del w:id="118" w:author="Marisa Casillas" w:date="2020-02-11T20:30:00Z">
        <w:r w:rsidDel="00B24DA8">
          <w:delText>. This paradox is likely still an issue for daylong recordings, but</w:delText>
        </w:r>
      </w:del>
      <w:ins w:id="119" w:author="Marisa Casillas" w:date="2020-02-11T20:30:00Z">
        <w:r w:rsidR="00B24DA8">
          <w:t>; the same issues may plague daylong</w:t>
        </w:r>
      </w:ins>
      <w:r>
        <w:t xml:space="preserve"> </w:t>
      </w:r>
      <w:del w:id="120" w:author="Marisa Casillas" w:date="2020-02-11T20:30:00Z">
        <w:r w:rsidDel="00B24DA8">
          <w:delText xml:space="preserve">potentially </w:delText>
        </w:r>
      </w:del>
      <w:ins w:id="121" w:author="Marisa Casillas" w:date="2020-02-11T20:30:00Z">
        <w:r w:rsidR="00B24DA8">
          <w:t>recordings</w:t>
        </w:r>
        <w:r w:rsidR="00B24DA8">
          <w:t xml:space="preserve"> </w:t>
        </w:r>
      </w:ins>
      <w:r>
        <w:t xml:space="preserve">in more subtle ways (e.g., a </w:t>
      </w:r>
      <w:del w:id="122" w:author="Marisa Casillas" w:date="2020-02-11T20:30:00Z">
        <w:r w:rsidDel="00B24DA8">
          <w:delText>household member</w:delText>
        </w:r>
      </w:del>
      <w:ins w:id="123" w:author="Marisa Casillas" w:date="2020-02-11T20:30:00Z">
        <w:r w:rsidR="00B24DA8">
          <w:t>parent</w:t>
        </w:r>
      </w:ins>
      <w:r>
        <w:t xml:space="preserve"> spending the recording day elsewhere</w:t>
      </w:r>
      <w:del w:id="124" w:author="Marisa Casillas" w:date="2020-02-11T20:30:00Z">
        <w:r w:rsidDel="00B24DA8">
          <w:delText xml:space="preserve"> to avoid having to self-monitor for hours at a time</w:delText>
        </w:r>
      </w:del>
      <w:r>
        <w:t>).</w:t>
      </w:r>
    </w:p>
    <w:p w14:paraId="5F588B49" w14:textId="6BC6F0A7" w:rsidR="004C6E11" w:rsidRDefault="004C6E11" w:rsidP="004C6E11">
      <w:pPr>
        <w:pStyle w:val="BodyText"/>
      </w:pPr>
      <w:r>
        <w:t>Whether the circumstantial variation documented in daylong recordings has significant predictive validity for a range of linguistic skills is a question in need of further research. For example, it is difficult at present to determine the extent to which Mayan children hear less directed input because of the childrearing practices traditional to these communities or because of other features of their lifestyle (e.g., subsistence farming effects on who is present, number of other children present, etc.</w:t>
      </w:r>
      <w:del w:id="125" w:author="Marisa Casillas" w:date="2020-02-11T20:31:00Z">
        <w:r w:rsidDel="00767D8B">
          <w:delText>; see also Shneidman and Goldin-Meadow (2012)</w:delText>
        </w:r>
      </w:del>
      <w:r>
        <w:t>). The other population for which we have findings, US families, differs greatly from these Mayan communities in the circumstances of their everyday life (e.g., work patterns, number of co-residents, child sleeping routines), not to mention the structure of society as a whole</w:t>
      </w:r>
      <w:del w:id="126" w:author="Marisa Casillas" w:date="2020-02-11T20:32:00Z">
        <w:r w:rsidDel="00767D8B">
          <w:delText xml:space="preserve"> (e.g., massive</w:delText>
        </w:r>
      </w:del>
      <w:del w:id="127" w:author="Marisa Casillas" w:date="2020-02-11T20:31:00Z">
        <w:r w:rsidDel="00767D8B">
          <w:delText xml:space="preserve"> and </w:delText>
        </w:r>
      </w:del>
      <w:del w:id="128" w:author="Marisa Casillas" w:date="2020-02-11T20:32:00Z">
        <w:r w:rsidDel="00767D8B">
          <w:delText>systemic economic inequality in the US vs. near-level economic standing across these Mayan subsistence farming families)</w:delText>
        </w:r>
      </w:del>
      <w:r>
        <w:t xml:space="preserve">. In brief, the Mayan and US study contexts differ not only in reported caregiver ideologies about talking to children, but also in how daily life is fundamentally structured; it is therefore unclear which of these two sources of variation (ideology or the structure of daily life) can explain the findings that Mayan children hear relatively little child-directed speech. In order to disentangle these two potential causes, we need to collect Close Study and Panoramic findings in a </w:t>
      </w:r>
      <w:r>
        <w:rPr>
          <w:i/>
        </w:rPr>
        <w:t>third</w:t>
      </w:r>
      <w:r>
        <w:t xml:space="preserve"> population; one in which caregivers consider </w:t>
      </w:r>
      <w:del w:id="129" w:author="Marisa Casillas" w:date="2020-02-11T20:32:00Z">
        <w:r w:rsidDel="00B516DD">
          <w:delText xml:space="preserve">infants and </w:delText>
        </w:r>
      </w:del>
      <w:r>
        <w:t xml:space="preserve">young children to be </w:t>
      </w:r>
      <w:del w:id="130" w:author="Marisa Casillas" w:date="2020-02-11T20:32:00Z">
        <w:r w:rsidDel="00B516DD">
          <w:delText xml:space="preserve">potential </w:delText>
        </w:r>
      </w:del>
      <w:ins w:id="131" w:author="Marisa Casillas" w:date="2020-02-11T20:32:00Z">
        <w:r w:rsidR="00B516DD">
          <w:t>viable</w:t>
        </w:r>
        <w:r w:rsidR="00B516DD">
          <w:t xml:space="preserve"> </w:t>
        </w:r>
      </w:ins>
      <w:r>
        <w:t xml:space="preserve">conversational partners </w:t>
      </w:r>
      <w:del w:id="132" w:author="Marisa Casillas" w:date="2020-02-11T20:32:00Z">
        <w:r w:rsidDel="00B516DD">
          <w:delText xml:space="preserve">(i.e., more child-centric; similar to the US context) </w:delText>
        </w:r>
      </w:del>
      <w:r>
        <w:t>and, at the same time, maintain</w:t>
      </w:r>
      <w:del w:id="133" w:author="Marisa Casillas" w:date="2020-02-11T20:32:00Z">
        <w:r w:rsidDel="00B516DD">
          <w:delText>ing</w:delText>
        </w:r>
      </w:del>
      <w:r>
        <w:t xml:space="preserve"> a comparable subsistence farming lifestyle to the Mayans. We here analyze child language environments from one such community.</w:t>
      </w:r>
    </w:p>
    <w:p w14:paraId="62E448E8" w14:textId="77777777" w:rsidR="004C6E11" w:rsidRDefault="004C6E11" w:rsidP="004C6E11">
      <w:pPr>
        <w:pStyle w:val="Heading2"/>
      </w:pPr>
      <w:bookmarkStart w:id="134" w:name="the-current-study"/>
      <w:bookmarkEnd w:id="134"/>
      <w:r>
        <w:t>The current study</w:t>
      </w:r>
    </w:p>
    <w:p w14:paraId="6ACDE0DE" w14:textId="515C17B7" w:rsidR="004C6E11" w:rsidRDefault="004C6E11" w:rsidP="004C6E11">
      <w:pPr>
        <w:pStyle w:val="FirstParagraph"/>
      </w:pPr>
      <w:del w:id="135" w:author="Marisa Casillas" w:date="2020-02-11T20:33:00Z">
        <w:r w:rsidDel="00D10222">
          <w:delText>In this study w</w:delText>
        </w:r>
      </w:del>
      <w:ins w:id="136" w:author="Marisa Casillas" w:date="2020-02-11T20:33:00Z">
        <w:r w:rsidR="00D10222">
          <w:t>W</w:t>
        </w:r>
      </w:ins>
      <w:r>
        <w:t xml:space="preserve">e </w:t>
      </w:r>
      <w:del w:id="137" w:author="Marisa Casillas" w:date="2020-02-11T20:33:00Z">
        <w:r w:rsidDel="00D10222">
          <w:delText xml:space="preserve">present analyses of </w:delText>
        </w:r>
      </w:del>
      <w:ins w:id="138" w:author="Marisa Casillas" w:date="2020-02-11T20:33:00Z">
        <w:r w:rsidR="00D10222">
          <w:t xml:space="preserve">analyze </w:t>
        </w:r>
      </w:ins>
      <w:r>
        <w:t>daylong recordings from</w:t>
      </w:r>
      <w:del w:id="139" w:author="Marisa Casillas" w:date="2020-02-11T20:33:00Z">
        <w:r w:rsidDel="00D10222">
          <w:delText xml:space="preserve"> a small-scale indigenous community, on</w:delText>
        </w:r>
      </w:del>
      <w:r>
        <w:t xml:space="preserve"> </w:t>
      </w:r>
      <w:proofErr w:type="spellStart"/>
      <w:r>
        <w:t>Rossel</w:t>
      </w:r>
      <w:proofErr w:type="spellEnd"/>
      <w:r>
        <w:t xml:space="preserve"> Island, Papua New Guinea (PNG), </w:t>
      </w:r>
      <w:ins w:id="140" w:author="Marisa Casillas" w:date="2020-02-11T20:33:00Z">
        <w:r w:rsidR="00D10222">
          <w:t>a small-scale indigenous community</w:t>
        </w:r>
        <w:r w:rsidR="00D10222">
          <w:t xml:space="preserve"> </w:t>
        </w:r>
      </w:ins>
      <w:r>
        <w:t xml:space="preserve">in which prior ethnographic work </w:t>
      </w:r>
      <w:del w:id="141" w:author="Marisa Casillas" w:date="2020-02-11T20:33:00Z">
        <w:r w:rsidDel="00D10222">
          <w:delText xml:space="preserve">by the second and third authors and prior Close Study work by the first and second authors </w:delText>
        </w:r>
      </w:del>
      <w:r>
        <w:t xml:space="preserve">(Brown &amp; Casillas, in press) has painted a clear picture of early caregiver-child interaction: child-centric, face-to-face interaction from the first days of infancy. Based on those findings, </w:t>
      </w:r>
      <w:del w:id="142" w:author="Marisa Casillas" w:date="2020-02-11T20:34:00Z">
        <w:r w:rsidDel="00D10222">
          <w:delText xml:space="preserve">which we </w:delText>
        </w:r>
      </w:del>
      <w:r>
        <w:t>detail</w:t>
      </w:r>
      <w:ins w:id="143" w:author="Marisa Casillas" w:date="2020-02-11T20:34:00Z">
        <w:r w:rsidR="00D10222">
          <w:t>ed</w:t>
        </w:r>
      </w:ins>
      <w:r>
        <w:t xml:space="preserve"> below, we made four predictions about children’s speech environments. First, we predicted that children on </w:t>
      </w:r>
      <w:proofErr w:type="spellStart"/>
      <w:r>
        <w:t>Rossel</w:t>
      </w:r>
      <w:proofErr w:type="spellEnd"/>
      <w:r>
        <w:t xml:space="preserve"> Island would hear frequent child-directed speech from a wide variety of caregiver types throughout the day. Second, given that infants are frequently passed between caregivers, we expected to see </w:t>
      </w:r>
      <w:del w:id="144" w:author="Marisa Casillas" w:date="2020-02-11T20:34:00Z">
        <w:r w:rsidDel="007266D5">
          <w:delText xml:space="preserve">somewhat </w:delText>
        </w:r>
      </w:del>
      <w:r>
        <w:t xml:space="preserve">weaker effects of the </w:t>
      </w:r>
      <w:proofErr w:type="gramStart"/>
      <w:r>
        <w:t>subsistence farming</w:t>
      </w:r>
      <w:proofErr w:type="gramEnd"/>
      <w:r>
        <w:t xml:space="preserve"> schedule on </w:t>
      </w:r>
      <w:proofErr w:type="spellStart"/>
      <w:r>
        <w:t>Rossel</w:t>
      </w:r>
      <w:proofErr w:type="spellEnd"/>
      <w:r>
        <w:t xml:space="preserve"> children’s input than has been found in other subsistence farming societies like the Tseltal Mayans (Casillas et al., 2019). Third, as children get older, we expected to see a large increase in the proportion of child-directed speech coming from other children, as seen in the </w:t>
      </w:r>
      <w:proofErr w:type="spellStart"/>
      <w:r>
        <w:t>Yucatec</w:t>
      </w:r>
      <w:proofErr w:type="spellEnd"/>
      <w:r>
        <w:t xml:space="preserve"> Mayan community (</w:t>
      </w:r>
      <w:proofErr w:type="spellStart"/>
      <w:r>
        <w:t>Shneidman</w:t>
      </w:r>
      <w:proofErr w:type="spellEnd"/>
      <w:r>
        <w:t xml:space="preserve"> &amp; </w:t>
      </w:r>
      <w:proofErr w:type="spellStart"/>
      <w:r>
        <w:t>Goldin</w:t>
      </w:r>
      <w:proofErr w:type="spellEnd"/>
      <w:r>
        <w:t>-Meadow, 2012). Fourth, we expected a large quantity of other-directed speech around them, given the large number of family numbers typically present.</w:t>
      </w:r>
    </w:p>
    <w:p w14:paraId="773896C3" w14:textId="632C28DC" w:rsidR="004C6E11" w:rsidRDefault="004C6E11" w:rsidP="004C6E11">
      <w:pPr>
        <w:pStyle w:val="BodyText"/>
      </w:pPr>
      <w:r>
        <w:t xml:space="preserve">We also expected to replicate three language environment patterns that have consistently emerged across Western and non-Western daylong recording studies (i.e., not specific to </w:t>
      </w:r>
      <w:proofErr w:type="spellStart"/>
      <w:r>
        <w:t>Rossel</w:t>
      </w:r>
      <w:proofErr w:type="spellEnd"/>
      <w:r>
        <w:t xml:space="preserve"> Island): (a) </w:t>
      </w:r>
      <w:del w:id="145" w:author="Marisa Casillas" w:date="2020-02-11T20:35:00Z">
        <w:r w:rsidDel="007266D5">
          <w:delText xml:space="preserve">stability </w:delText>
        </w:r>
      </w:del>
      <w:ins w:id="146" w:author="Marisa Casillas" w:date="2020-02-11T20:35:00Z">
        <w:r w:rsidR="007266D5">
          <w:t>no increase</w:t>
        </w:r>
        <w:r w:rsidR="007266D5">
          <w:t xml:space="preserve"> </w:t>
        </w:r>
      </w:ins>
      <w:r>
        <w:t>in child-directed speech rate across age</w:t>
      </w:r>
      <w:del w:id="147" w:author="Marisa Casillas" w:date="2020-02-11T20:35:00Z">
        <w:r w:rsidDel="007266D5">
          <w:delText xml:space="preserve"> (i.e., no increase; Bergelson et al., 2019b; Casillas et al., 2019; Scaff, Stieglitz, Casillas, &amp; Cristia, in preparation)</w:delText>
        </w:r>
      </w:del>
      <w:r>
        <w:t>, (b) a decrease in other-directed speech rate across age</w:t>
      </w:r>
      <w:del w:id="148" w:author="Marisa Casillas" w:date="2020-02-11T20:35:00Z">
        <w:r w:rsidDel="007266D5">
          <w:delText xml:space="preserve"> (Bergelson et al., 2019b; Casillas et al., 2019)</w:delText>
        </w:r>
      </w:del>
      <w:r>
        <w:t xml:space="preserve">, and (c) a non-uniform, </w:t>
      </w:r>
      <w:proofErr w:type="spellStart"/>
      <w:r>
        <w:t>bursty</w:t>
      </w:r>
      <w:proofErr w:type="spellEnd"/>
      <w:r>
        <w:t xml:space="preserve"> distribution of directed talk over the day </w:t>
      </w:r>
      <w:ins w:id="149" w:author="Marisa Casillas" w:date="2020-02-11T20:35:00Z">
        <w:r w:rsidR="007266D5">
          <w:t xml:space="preserve">(Abney, Smith, &amp; Yu, 2017; </w:t>
        </w:r>
        <w:proofErr w:type="spellStart"/>
        <w:r w:rsidR="007266D5">
          <w:t>Bergelson</w:t>
        </w:r>
        <w:proofErr w:type="spellEnd"/>
        <w:r w:rsidR="007266D5">
          <w:t xml:space="preserve"> et al., 2019b; Casillas et al., 2019; </w:t>
        </w:r>
        <w:proofErr w:type="spellStart"/>
        <w:r w:rsidR="007266D5">
          <w:t>Scaff</w:t>
        </w:r>
        <w:proofErr w:type="spellEnd"/>
        <w:r w:rsidR="007266D5">
          <w:t xml:space="preserve">, Stieglitz, Casillas, &amp; </w:t>
        </w:r>
        <w:proofErr w:type="spellStart"/>
        <w:r w:rsidR="007266D5">
          <w:t>Cristia</w:t>
        </w:r>
        <w:proofErr w:type="spellEnd"/>
        <w:r w:rsidR="007266D5">
          <w:t>, in preparation)</w:t>
        </w:r>
      </w:ins>
      <w:del w:id="150" w:author="Marisa Casillas" w:date="2020-02-11T20:35:00Z">
        <w:r w:rsidDel="007266D5">
          <w:delText>(Abney, Smith, &amp; Yu, 2017; Casillas et al., 2019)</w:delText>
        </w:r>
      </w:del>
      <w:r>
        <w:t>.</w:t>
      </w:r>
    </w:p>
    <w:p w14:paraId="50FCA941" w14:textId="6D866411" w:rsidR="004C6E11" w:rsidRDefault="004C6E11" w:rsidP="004C6E11">
      <w:pPr>
        <w:pStyle w:val="BodyText"/>
      </w:pPr>
      <w:r>
        <w:t xml:space="preserve">In what follows we will review the ethnographic work done in this community previously, describe our methods for following up on these findings with daylong recordings, present the current findings, and discuss the differences that arose. </w:t>
      </w:r>
      <w:del w:id="151" w:author="Marisa Casillas" w:date="2020-02-11T20:36:00Z">
        <w:r w:rsidDel="005A656B">
          <w:delText>This study was completed as part of a larger comparative project focusing on children’s speech environments and linguistic development at two sites: the Tseltal Mayan community mentioned above and this Rossel Island community. Therefore a</w:delText>
        </w:r>
      </w:del>
      <w:ins w:id="152" w:author="Marisa Casillas" w:date="2020-02-11T20:36:00Z">
        <w:r w:rsidR="005A656B">
          <w:t>A</w:t>
        </w:r>
      </w:ins>
      <w:r>
        <w:t xml:space="preserve">ll methods for annotation and analysis in this study </w:t>
      </w:r>
      <w:ins w:id="153" w:author="Marisa Casillas" w:date="2020-02-11T20:36:00Z">
        <w:r w:rsidR="005A656B">
          <w:t xml:space="preserve">closely </w:t>
        </w:r>
      </w:ins>
      <w:del w:id="154" w:author="Marisa Casillas" w:date="2020-02-11T20:36:00Z">
        <w:r w:rsidDel="005A656B">
          <w:delText xml:space="preserve">parallel </w:delText>
        </w:r>
      </w:del>
      <w:ins w:id="155" w:author="Marisa Casillas" w:date="2020-02-11T20:36:00Z">
        <w:r w:rsidR="005A656B">
          <w:t>follow</w:t>
        </w:r>
        <w:r w:rsidR="005A656B">
          <w:t xml:space="preserve"> </w:t>
        </w:r>
      </w:ins>
      <w:r>
        <w:t>those reported elsewhere for Tseltal Mayan children’s speech environments (Casillas et al., 2019).</w:t>
      </w:r>
    </w:p>
    <w:p w14:paraId="07F60A8B" w14:textId="77777777" w:rsidR="004C6E11" w:rsidRDefault="004C6E11" w:rsidP="004C6E11">
      <w:pPr>
        <w:pStyle w:val="Heading1"/>
      </w:pPr>
      <w:bookmarkStart w:id="156" w:name="methods"/>
      <w:bookmarkEnd w:id="156"/>
      <w:r>
        <w:t>Method</w:t>
      </w:r>
    </w:p>
    <w:p w14:paraId="04FF2781" w14:textId="77777777" w:rsidR="004C6E11" w:rsidRDefault="004C6E11" w:rsidP="004C6E11">
      <w:pPr>
        <w:pStyle w:val="Heading2"/>
      </w:pPr>
      <w:bookmarkStart w:id="157" w:name="methods-dataset"/>
      <w:bookmarkEnd w:id="157"/>
      <w:r>
        <w:t>Corpus</w:t>
      </w:r>
    </w:p>
    <w:p w14:paraId="4B9B2B65" w14:textId="3272827A" w:rsidR="004C6E11" w:rsidRDefault="004C6E11" w:rsidP="004C6E11">
      <w:pPr>
        <w:pStyle w:val="FirstParagraph"/>
      </w:pPr>
      <w:r>
        <w:t xml:space="preserve">The participants in this study live in a collection of small hamlets on north-eastern </w:t>
      </w:r>
      <w:proofErr w:type="spellStart"/>
      <w:r>
        <w:t>Rossel</w:t>
      </w:r>
      <w:proofErr w:type="spellEnd"/>
      <w:r>
        <w:t xml:space="preserve"> Island, approximately 250 nautical miles off the southern tip of mainland Papua New Guinea with only intermittent access to and contact with the outside world. The traditional language of </w:t>
      </w:r>
      <w:proofErr w:type="spellStart"/>
      <w:r>
        <w:t>Rossel</w:t>
      </w:r>
      <w:proofErr w:type="spellEnd"/>
      <w:r>
        <w:t xml:space="preserve"> Island is </w:t>
      </w:r>
      <w:proofErr w:type="spellStart"/>
      <w:r>
        <w:t>Yélî</w:t>
      </w:r>
      <w:proofErr w:type="spellEnd"/>
      <w:r>
        <w:t xml:space="preserve"> </w:t>
      </w:r>
      <w:proofErr w:type="spellStart"/>
      <w:r>
        <w:t>Dnye</w:t>
      </w:r>
      <w:proofErr w:type="spellEnd"/>
      <w:r>
        <w:t xml:space="preserve">, an isolate (Papuan), which features a phonological inventory and set of grammatical features </w:t>
      </w:r>
      <w:del w:id="158" w:author="Marisa Casillas" w:date="2020-02-11T20:36:00Z">
        <w:r w:rsidDel="00FC2178">
          <w:delText xml:space="preserve">that are </w:delText>
        </w:r>
      </w:del>
      <w:r>
        <w:t xml:space="preserve">unlike any other in the (predominantly Austronesian) languages of the region. The islanders are subsistence farmers, cultivating taro, sweet potato, manioc, yam, coconut, and more for their daily subsistence, with protein coming from fishing and (occasionally) slaughtering pigs or local animals. Children </w:t>
      </w:r>
      <w:del w:id="159" w:author="Marisa Casillas" w:date="2020-02-11T20:37:00Z">
        <w:r w:rsidDel="00FC2178">
          <w:delText xml:space="preserve">also </w:delText>
        </w:r>
      </w:del>
      <w:r>
        <w:t xml:space="preserve">often forage independently for shellfish and wild nuts, </w:t>
      </w:r>
      <w:del w:id="160" w:author="Marisa Casillas" w:date="2020-02-11T20:37:00Z">
        <w:r w:rsidDel="00FC2178">
          <w:delText xml:space="preserve">providing an </w:delText>
        </w:r>
      </w:del>
      <w:r>
        <w:t>extra source</w:t>
      </w:r>
      <w:ins w:id="161" w:author="Marisa Casillas" w:date="2020-02-11T20:37:00Z">
        <w:r w:rsidR="00FC2178">
          <w:t>s</w:t>
        </w:r>
      </w:ins>
      <w:r>
        <w:t xml:space="preserve"> of protein. Most children on </w:t>
      </w:r>
      <w:proofErr w:type="spellStart"/>
      <w:r>
        <w:t>Rossel</w:t>
      </w:r>
      <w:proofErr w:type="spellEnd"/>
      <w:r>
        <w:t xml:space="preserve"> Island grow up speaking </w:t>
      </w:r>
      <w:proofErr w:type="spellStart"/>
      <w:r>
        <w:t>Yélî</w:t>
      </w:r>
      <w:proofErr w:type="spellEnd"/>
      <w:r>
        <w:t xml:space="preserve"> </w:t>
      </w:r>
      <w:proofErr w:type="spellStart"/>
      <w:r>
        <w:t>Dnye</w:t>
      </w:r>
      <w:proofErr w:type="spellEnd"/>
      <w:r>
        <w:t xml:space="preserve"> </w:t>
      </w:r>
      <w:proofErr w:type="spellStart"/>
      <w:r>
        <w:t>monolingually</w:t>
      </w:r>
      <w:proofErr w:type="spellEnd"/>
      <w:r>
        <w:t xml:space="preserve"> at home, </w:t>
      </w:r>
      <w:del w:id="162" w:author="Marisa Casillas" w:date="2020-02-11T20:37:00Z">
        <w:r w:rsidDel="00FC2178">
          <w:delText xml:space="preserve">beginning to </w:delText>
        </w:r>
      </w:del>
      <w:r>
        <w:t>learn</w:t>
      </w:r>
      <w:ins w:id="163" w:author="Marisa Casillas" w:date="2020-02-11T20:37:00Z">
        <w:r w:rsidR="00FC2178">
          <w:t>ing</w:t>
        </w:r>
      </w:ins>
      <w:r>
        <w:t xml:space="preserve"> English as a second language once they begin school around age 7</w:t>
      </w:r>
      <w:del w:id="164" w:author="Marisa Casillas" w:date="2020-02-11T20:37:00Z">
        <w:r w:rsidDel="00FC2178">
          <w:delText xml:space="preserve"> or 8</w:delText>
        </w:r>
      </w:del>
      <w:r>
        <w:t xml:space="preserve">. Children grow up in </w:t>
      </w:r>
      <w:proofErr w:type="spellStart"/>
      <w:r>
        <w:t>patrilocal</w:t>
      </w:r>
      <w:proofErr w:type="spellEnd"/>
      <w:r>
        <w:t xml:space="preserve"> household clusters (i.e., their family and their father’s brothers’ families), usually arranged such that there is some shared open space between households.</w:t>
      </w:r>
    </w:p>
    <w:p w14:paraId="1ADCAFFD" w14:textId="714D3324" w:rsidR="004C6E11" w:rsidRDefault="004C6E11" w:rsidP="004C6E11">
      <w:pPr>
        <w:pStyle w:val="BodyText"/>
      </w:pPr>
      <w:r>
        <w:t>During their waking hours, infants are typically carried in a caregiver’s arms as they go about daily activities. Infants, even very young ones, are frequently passed between different family members (male and female, young and elderly) throughout the day, returning to the mother to suckle when hungry. The arc of a typical day for an infant might include waking, being dressed and fed, then a mix of (a) spending time with nearby adults or older children as they walk around socializing and completing tasks with others and (b) more feeding, perhaps followed by short bouts of sleep in the late morning and afternoon</w:t>
      </w:r>
      <w:del w:id="165" w:author="Marisa Casillas" w:date="2020-02-11T20:38:00Z">
        <w:r w:rsidDel="0009545D">
          <w:delText>, usually with the mother</w:delText>
        </w:r>
      </w:del>
      <w:r>
        <w:t xml:space="preserve">. Sometimes children are also taken to the gardens </w:t>
      </w:r>
      <w:del w:id="166" w:author="Marisa Casillas" w:date="2020-02-11T20:38:00Z">
        <w:r w:rsidDel="0009545D">
          <w:delText xml:space="preserve">with their caregivers </w:delText>
        </w:r>
      </w:del>
      <w:r>
        <w:t xml:space="preserve">after the morning meal. Afternoon meals are cooked from around 15:00 onward, with another </w:t>
      </w:r>
      <w:del w:id="167" w:author="Marisa Casillas" w:date="2020-02-11T20:38:00Z">
        <w:r w:rsidDel="0009545D">
          <w:delText>meal time</w:delText>
        </w:r>
      </w:del>
      <w:ins w:id="168" w:author="Marisa Casillas" w:date="2020-02-11T20:38:00Z">
        <w:r w:rsidR="0009545D">
          <w:t>eating</w:t>
        </w:r>
      </w:ins>
      <w:r>
        <w:t xml:space="preserve"> and more socializing </w:t>
      </w:r>
      <w:del w:id="169" w:author="Marisa Casillas" w:date="2020-02-11T20:38:00Z">
        <w:r w:rsidDel="0009545D">
          <w:delText xml:space="preserve">at home </w:delText>
        </w:r>
      </w:del>
      <w:r>
        <w:t xml:space="preserve">before resting for the night. Starting around age two or three, children </w:t>
      </w:r>
      <w:del w:id="170" w:author="Marisa Casillas" w:date="2020-02-11T20:38:00Z">
        <w:r w:rsidDel="0009545D">
          <w:delText xml:space="preserve">also begin to </w:delText>
        </w:r>
      </w:del>
      <w:r>
        <w:t xml:space="preserve">spend </w:t>
      </w:r>
      <w:del w:id="171" w:author="Marisa Casillas" w:date="2020-02-11T20:38:00Z">
        <w:r w:rsidDel="0009545D">
          <w:delText>a lot</w:delText>
        </w:r>
      </w:del>
      <w:ins w:id="172" w:author="Marisa Casillas" w:date="2020-02-11T20:38:00Z">
        <w:r w:rsidR="0009545D">
          <w:t>much</w:t>
        </w:r>
      </w:ins>
      <w:r>
        <w:t xml:space="preserve"> of their time in large, independent child playgroups </w:t>
      </w:r>
      <w:ins w:id="173" w:author="Marisa Casillas" w:date="2020-02-11T20:38:00Z">
        <w:r w:rsidR="0009545D">
          <w:t>(</w:t>
        </w:r>
      </w:ins>
      <w:del w:id="174" w:author="Marisa Casillas" w:date="2020-02-11T20:38:00Z">
        <w:r w:rsidDel="0009545D">
          <w:delText xml:space="preserve">involving up to </w:delText>
        </w:r>
      </w:del>
      <w:r>
        <w:t>10</w:t>
      </w:r>
      <w:del w:id="175" w:author="Marisa Casillas" w:date="2020-02-11T20:39:00Z">
        <w:r w:rsidDel="0009545D">
          <w:delText xml:space="preserve"> or more</w:delText>
        </w:r>
      </w:del>
      <w:ins w:id="176" w:author="Marisa Casillas" w:date="2020-02-11T20:39:00Z">
        <w:r w:rsidR="0009545D">
          <w:t>+</w:t>
        </w:r>
      </w:ins>
      <w:r>
        <w:t xml:space="preserve"> cousins and neighbors</w:t>
      </w:r>
      <w:ins w:id="177" w:author="Marisa Casillas" w:date="2020-02-11T20:39:00Z">
        <w:r w:rsidR="0009545D">
          <w:t>)</w:t>
        </w:r>
      </w:ins>
      <w:del w:id="178" w:author="Marisa Casillas" w:date="2020-02-11T20:39:00Z">
        <w:r w:rsidDel="0009545D">
          <w:delText xml:space="preserve"> at a time</w:delText>
        </w:r>
      </w:del>
      <w:r>
        <w:t xml:space="preserve"> who freely travel near and around the village searching for nuts and fruits, bathing in nearby rivers, and engaging in group games (e.g., tag, pretend play, etc.).</w:t>
      </w:r>
    </w:p>
    <w:p w14:paraId="1F583EC6" w14:textId="1E2E229B" w:rsidR="004C6E11" w:rsidRDefault="004C6E11" w:rsidP="004C6E11">
      <w:pPr>
        <w:pStyle w:val="BodyText"/>
      </w:pPr>
      <w:proofErr w:type="gramStart"/>
      <w:r>
        <w:t xml:space="preserve">Interaction with infants and young children on </w:t>
      </w:r>
      <w:proofErr w:type="spellStart"/>
      <w:r>
        <w:t>Rossel</w:t>
      </w:r>
      <w:proofErr w:type="spellEnd"/>
      <w:r>
        <w:t xml:space="preserve"> Island is initiated by women, men, girls, and boys alike in a face-to-face, contingency-seeking, and affect-laden style</w:t>
      </w:r>
      <w:proofErr w:type="gramEnd"/>
      <w:r>
        <w:t xml:space="preserve"> (Brown, 2011; Brown &amp; Casillas, in press). Children are considered a shared responsibility, but also a source of joy and entertainment for the wider network of caregivers in their community. In her prior ethnographic work, Brown details some ways in which interactants make bids for joint attention and act as if the infant can understand what is being said (Brown, 2011). Infants pick up on this pattern of caregiving, initiating interactions with others twice as frequently as Tseltal children, who are encouraged instead to be observers of the interactions going on around them (Brown, 2011). </w:t>
      </w:r>
      <w:del w:id="179" w:author="Marisa Casillas" w:date="2020-02-11T20:39:00Z">
        <w:r w:rsidDel="00F66525">
          <w:delText xml:space="preserve">At the same time, </w:delText>
        </w:r>
      </w:del>
      <w:r>
        <w:t xml:space="preserve">Brown and Casillas (in press) </w:t>
      </w:r>
      <w:ins w:id="180" w:author="Marisa Casillas" w:date="2020-02-11T20:40:00Z">
        <w:r w:rsidR="00F66525">
          <w:t xml:space="preserve">also </w:t>
        </w:r>
      </w:ins>
      <w:r>
        <w:t xml:space="preserve">document how </w:t>
      </w:r>
      <w:proofErr w:type="spellStart"/>
      <w:r>
        <w:t>Rossel</w:t>
      </w:r>
      <w:proofErr w:type="spellEnd"/>
      <w:r>
        <w:t xml:space="preserve"> caregivers encourage early independence in their children, observing their autonomy in choosing what to do, wear, eat, and say while finding other ways to promote pro-social behavior (e.g., praise). Overall, </w:t>
      </w:r>
      <w:proofErr w:type="spellStart"/>
      <w:r>
        <w:t>Rossel</w:t>
      </w:r>
      <w:proofErr w:type="spellEnd"/>
      <w:r>
        <w:t xml:space="preserve"> Island could be characterized as a child-centered language environment (but see Brown &amp; Casillas, in press; Ochs &amp; </w:t>
      </w:r>
      <w:proofErr w:type="spellStart"/>
      <w:r>
        <w:t>Schieffelin</w:t>
      </w:r>
      <w:proofErr w:type="spellEnd"/>
      <w:r>
        <w:t>, 1984), in which children, even very young ones, are considered interactional and conversational partners whose interests are often allowed to shape the topic and direction of conversation.</w:t>
      </w:r>
    </w:p>
    <w:p w14:paraId="176CFECF" w14:textId="40AFCBA6" w:rsidR="004C6E11" w:rsidRDefault="004C6E11" w:rsidP="004C6E11">
      <w:pPr>
        <w:pStyle w:val="BodyText"/>
      </w:pPr>
      <w:r>
        <w:t xml:space="preserve">The data presented here come from the </w:t>
      </w:r>
      <w:proofErr w:type="spellStart"/>
      <w:r>
        <w:t>Rossel</w:t>
      </w:r>
      <w:proofErr w:type="spellEnd"/>
      <w:r>
        <w:t xml:space="preserve"> Island subset of the </w:t>
      </w:r>
      <w:ins w:id="181" w:author="Marisa Casillas" w:date="2020-02-11T20:40:00Z">
        <w:r w:rsidR="00871D56">
          <w:t>&lt;OMITTED FOR REVIEW&gt;</w:t>
        </w:r>
      </w:ins>
      <w:del w:id="182" w:author="Marisa Casillas" w:date="2020-02-11T20:40:00Z">
        <w:r w:rsidDel="00871D56">
          <w:delText>Casillas HomeBank Corpus (Casillas, Brown, &amp; Levinson, 2017)</w:delText>
        </w:r>
      </w:del>
      <w:r>
        <w:t xml:space="preserve">, a collection of raw daylong recordings and supplementary data from over 100 children under age four growing up on </w:t>
      </w:r>
      <w:proofErr w:type="spellStart"/>
      <w:r>
        <w:t>Rossel</w:t>
      </w:r>
      <w:proofErr w:type="spellEnd"/>
      <w:r>
        <w:t xml:space="preserve"> Island </w:t>
      </w:r>
      <w:ins w:id="183" w:author="Marisa Casillas" w:date="2020-02-11T20:41:00Z">
        <w:r w:rsidR="002D0E62">
          <w:t>&lt;OMITTED FOR REVIEW&gt;</w:t>
        </w:r>
      </w:ins>
      <w:del w:id="184" w:author="Marisa Casillas" w:date="2020-02-11T20:41:00Z">
        <w:r w:rsidDel="002D0E62">
          <w:delText>and in the Tseltal Mayan community described elsewhere (Casillas et al., 2019)</w:delText>
        </w:r>
      </w:del>
      <w:r>
        <w:t xml:space="preserve">. The </w:t>
      </w:r>
      <w:proofErr w:type="spellStart"/>
      <w:r>
        <w:t>Rossel</w:t>
      </w:r>
      <w:proofErr w:type="spellEnd"/>
      <w:r>
        <w:t xml:space="preserve"> Island </w:t>
      </w:r>
      <w:proofErr w:type="spellStart"/>
      <w:r>
        <w:t>subcorpus</w:t>
      </w:r>
      <w:proofErr w:type="spellEnd"/>
      <w:r>
        <w:t xml:space="preserve"> was collected in 2016 and includes daylong audio recordings and experimental data from 57 children born to 43 mothers. These children had 0–2 younger siblings (mean = 0.36; median = 0) and 0–5 older siblings (mean = 2; median = 2); most participating caregivers were on the younger end of those in the community</w:t>
      </w:r>
      <w:ins w:id="185" w:author="Marisa Casillas" w:date="2020-02-11T20:41:00Z">
        <w:r w:rsidR="002D0E62">
          <w:t>, though two primary caregiver pairs were their child’s biological grandparents</w:t>
        </w:r>
      </w:ins>
      <w:r>
        <w:t xml:space="preserve"> (</w:t>
      </w:r>
      <w:del w:id="186" w:author="Marisa Casillas" w:date="2020-02-11T20:41:00Z">
        <w:r w:rsidDel="002D0E62">
          <w:delText xml:space="preserve">including two pairs of primary caregivers who are their child’s biological grandparents: </w:delText>
        </w:r>
      </w:del>
      <w:r>
        <w:t xml:space="preserve">mean = 33.9 years; median = 32; range = 24–70 and fathers: mean = 35.6; median = 34; range = 24—57). Based on available demographic data for 40 of the biological mothers we estimate that mothers are typically 21.4 years old when they give birth to their first child (median = 21.5; range = 12–30). On the basis of </w:t>
      </w:r>
      <w:del w:id="187" w:author="Marisa Casillas" w:date="2020-02-11T20:42:00Z">
        <w:r w:rsidDel="006D7BA1">
          <w:delText xml:space="preserve">sufficient </w:delText>
        </w:r>
      </w:del>
      <w:r>
        <w:t xml:space="preserve">demographic data for 34 of those mothers, we estimate an average inter-child interval of 2.8 years (median = 2.6; range = 1.75–5.2). </w:t>
      </w:r>
      <w:del w:id="188" w:author="Marisa Casillas" w:date="2020-02-11T20:42:00Z">
        <w:r w:rsidDel="006D7BA1">
          <w:delText xml:space="preserve">Notably, however, we received several reports, including from nursing staff at the local health clinic, that mothers now are having children younger and closer together than in generations past. </w:delText>
        </w:r>
      </w:del>
      <w:r>
        <w:t xml:space="preserve">Household size, defined here as the number of people sharing kitchen and sleeping areas on a daily basis, ranged between 3 and 12 (mean = 7; median = 7). Households are clustered into small </w:t>
      </w:r>
      <w:proofErr w:type="spellStart"/>
      <w:r>
        <w:t>patrilocal</w:t>
      </w:r>
      <w:proofErr w:type="spellEnd"/>
      <w:r>
        <w:t xml:space="preserve"> </w:t>
      </w:r>
      <w:proofErr w:type="gramStart"/>
      <w:r>
        <w:t>hamlets which</w:t>
      </w:r>
      <w:proofErr w:type="gramEnd"/>
      <w:r>
        <w:t xml:space="preserve"> form a wider group of communal caregivers and playmates. The hamlets themselves are clustered together into patches of more distantly related </w:t>
      </w:r>
      <w:proofErr w:type="spellStart"/>
      <w:r>
        <w:t>patrilocal</w:t>
      </w:r>
      <w:proofErr w:type="spellEnd"/>
      <w:r>
        <w:t xml:space="preserve"> residents. The average hamlet in our corpus comprises 5.8 households (median = 5; range = 3–11); the typical household in our dataset has 2 children under age seven (i.e., not yet attending school) and 2 adults, leading us to estimate that there are around 10 young children and 10 adults present within a hamlet throughout the day. This estimate does not include visitors to the target child’s hamlet or relatives the target child encounters while visiting others. Therefore, while 24.6% of the target children in our corpus are first born to their mothers, these children are incorporated into a larger pool of young children whose care is divided among numerous caregivers. Among our participating families, most mothers had finished their education at one of the island’s schools (6 years of education = 32.6%; 8 years of education = 37.2%)</w:t>
      </w:r>
      <w:r>
        <w:rPr>
          <w:rStyle w:val="FootnoteReference"/>
        </w:rPr>
        <w:footnoteReference w:id="1"/>
      </w:r>
      <w:r>
        <w:t xml:space="preserve">, with about a quarter having attended secondary school off the island (10 years of education = 25.6%; 12 years of education = 2%). Only one mother had less than six years of education. Similarly, most fathers had finished their education at one of the island’s schools (6 years of education = 44.2%; 8 years of education = 20.9%) or at an off-island secondary school (10 years of education = 27.9%), with only 7% having less than six years of education. Note that in </w:t>
      </w:r>
      <w:hyperlink w:anchor="tab1">
        <w:r>
          <w:rPr>
            <w:rStyle w:val="Hyperlink"/>
          </w:rPr>
          <w:t>Table 1</w:t>
        </w:r>
      </w:hyperlink>
      <w:r>
        <w:t xml:space="preserve"> we use a different set of educational levels than is used on the island so that we can more easily compare the present sample to that used in Casillas et al. (2019)</w:t>
      </w:r>
      <w:del w:id="189" w:author="Marisa Casillas" w:date="2020-02-11T20:43:00Z">
        <w:r w:rsidDel="00A669EF">
          <w:delText xml:space="preserve"> (see the table caption for details)</w:delText>
        </w:r>
      </w:del>
      <w:r>
        <w:t xml:space="preserve">. To our knowledge at the time of recording, all but two children were typically developing; one showed signs of significant language delay and one showed signs of multiple developmental </w:t>
      </w:r>
      <w:proofErr w:type="gramStart"/>
      <w:r>
        <w:t>delay</w:t>
      </w:r>
      <w:proofErr w:type="gramEnd"/>
      <w:r>
        <w:t xml:space="preserve"> (motor, language, intellectual). Both children’s delays were consistently observed in follow-up trips in 2018 and 2019. Their recordings are not included in the analyses reported below.</w:t>
      </w:r>
    </w:p>
    <w:p w14:paraId="4B780C9C" w14:textId="64E6DB25" w:rsidR="004C6E11" w:rsidRDefault="004C6E11" w:rsidP="004C6E11">
      <w:pPr>
        <w:pStyle w:val="BodyText"/>
      </w:pPr>
      <w:r>
        <w:t xml:space="preserve">Dates of birth for children were initially collected via parent report. We were able to verify the </w:t>
      </w:r>
      <w:del w:id="190" w:author="Marisa Casillas" w:date="2020-02-11T20:44:00Z">
        <w:r w:rsidDel="006D7557">
          <w:delText xml:space="preserve">vast </w:delText>
        </w:r>
      </w:del>
      <w:r>
        <w:t xml:space="preserve">majority of birth dates using the records at the island health clinic. Because not all mothers give birth at the clinic and because dates are written by hand, some births are not recorded, are inaccurately recorded, or otherwise significantly diverge from what the parents report. In these cases we gathered information from as many sources as possible and followed up with the families, often using the dates of neighboring children born around the same time to </w:t>
      </w:r>
      <w:del w:id="191" w:author="Marisa Casillas" w:date="2020-02-11T20:45:00Z">
        <w:r w:rsidDel="006D7557">
          <w:delText>home in on</w:delText>
        </w:r>
      </w:del>
      <w:ins w:id="192" w:author="Marisa Casillas" w:date="2020-02-11T20:45:00Z">
        <w:r w:rsidR="006D7557">
          <w:t>determine</w:t>
        </w:r>
      </w:ins>
      <w:r>
        <w:t xml:space="preserve"> the correct date.</w:t>
      </w:r>
    </w:p>
    <w:p w14:paraId="5788AC77" w14:textId="6AD421BE" w:rsidR="004C6E11" w:rsidRDefault="004C6E11" w:rsidP="004C6E11">
      <w:pPr>
        <w:pStyle w:val="BodyText"/>
      </w:pPr>
      <w:r>
        <w:t>The data we present come from 7–9-hour recordings of a waking day at home</w:t>
      </w:r>
      <w:del w:id="193" w:author="Marisa Casillas" w:date="2020-02-11T20:45:00Z">
        <w:r w:rsidDel="006D7557">
          <w:delText xml:space="preserve"> for the child</w:delText>
        </w:r>
      </w:del>
      <w:r>
        <w:t>. Children wore the recording device: an elastic vest containing a small stereo audio recorder (Olympus WS-832 or WS-853) and a miniature camera that captured photos of the child’s frontal view at a fixed interval (every 15 seconds; Narrative Clip 1). The camera was outfitted with a fisheye lens that</w:t>
      </w:r>
      <w:del w:id="194" w:author="Marisa Casillas" w:date="2020-02-11T20:45:00Z">
        <w:r w:rsidDel="006D7557">
          <w:delText xml:space="preserve">, while distorting the images, </w:delText>
        </w:r>
      </w:del>
      <w:ins w:id="195" w:author="Marisa Casillas" w:date="2020-02-11T20:45:00Z">
        <w:r w:rsidR="006D7557">
          <w:t xml:space="preserve"> </w:t>
        </w:r>
      </w:ins>
      <w:r>
        <w:t xml:space="preserve">allowed us to capture 180 degrees of the child’s frontal view. </w:t>
      </w:r>
      <w:proofErr w:type="gramStart"/>
      <w:r>
        <w:t xml:space="preserve">This </w:t>
      </w:r>
      <w:ins w:id="196" w:author="Marisa Casillas" w:date="2020-02-11T20:46:00Z">
        <w:r w:rsidR="006D7557">
          <w:t xml:space="preserve">photo </w:t>
        </w:r>
      </w:ins>
      <w:r>
        <w:t xml:space="preserve">technique </w:t>
      </w:r>
      <w:del w:id="197" w:author="Marisa Casillas" w:date="2020-02-11T20:46:00Z">
        <w:r w:rsidDel="006D7557">
          <w:delText xml:space="preserve">allows us to use daylong recordings while also partially </w:delText>
        </w:r>
      </w:del>
      <w:del w:id="198" w:author="Marisa Casillas" w:date="2020-02-11T20:45:00Z">
        <w:r w:rsidDel="006D7557">
          <w:delText>getting around</w:delText>
        </w:r>
      </w:del>
      <w:del w:id="199" w:author="Marisa Casillas" w:date="2020-02-11T20:46:00Z">
        <w:r w:rsidDel="006D7557">
          <w:delText xml:space="preserve"> the lack of visual context typical for daylong recordings, thereby </w:delText>
        </w:r>
      </w:del>
      <w:r>
        <w:t>increas</w:t>
      </w:r>
      <w:del w:id="200" w:author="Marisa Casillas" w:date="2020-02-11T20:46:00Z">
        <w:r w:rsidDel="006D7557">
          <w:delText>ing</w:delText>
        </w:r>
      </w:del>
      <w:ins w:id="201" w:author="Marisa Casillas" w:date="2020-02-11T20:46:00Z">
        <w:r w:rsidR="006D7557">
          <w:t>es</w:t>
        </w:r>
      </w:ins>
      <w:r>
        <w:t xml:space="preserve"> the ease and reliability of </w:t>
      </w:r>
      <w:del w:id="202" w:author="Marisa Casillas" w:date="2020-02-11T20:46:00Z">
        <w:r w:rsidDel="006D7557">
          <w:delText xml:space="preserve">our </w:delText>
        </w:r>
      </w:del>
      <w:r>
        <w:t>transcription and annotation.</w:t>
      </w:r>
      <w:proofErr w:type="gramEnd"/>
      <w:r>
        <w:t xml:space="preserve"> However, because the camera and recorder are separate devices, we had to synchronize them manually</w:t>
      </w:r>
      <w:del w:id="203" w:author="Marisa Casillas" w:date="2020-02-11T20:47:00Z">
        <w:r w:rsidDel="006F46A1">
          <w:delText xml:space="preserve"> after the recordings were made</w:delText>
        </w:r>
      </w:del>
      <w:r>
        <w:t xml:space="preserve">. </w:t>
      </w:r>
      <w:del w:id="204" w:author="Marisa Casillas" w:date="2020-02-11T20:47:00Z">
        <w:r w:rsidDel="006F46A1">
          <w:delText>To do this, w</w:delText>
        </w:r>
      </w:del>
      <w:ins w:id="205" w:author="Marisa Casillas" w:date="2020-02-11T20:47:00Z">
        <w:r w:rsidR="006F46A1">
          <w:t>W</w:t>
        </w:r>
      </w:ins>
      <w:r>
        <w:t xml:space="preserve">e used an external wristwatch to record the current time at start of recording on each device individually, with accuracy down to the second (photographed by the camera and spoken into the recorder). The camera’s software timestamps each image file such that we can calculate the number of seconds that have elapsed between photos. These timestamps </w:t>
      </w:r>
      <w:del w:id="206" w:author="Marisa Casillas" w:date="2020-02-11T20:47:00Z">
        <w:r w:rsidDel="00483038">
          <w:delText xml:space="preserve">can </w:delText>
        </w:r>
      </w:del>
      <w:ins w:id="207" w:author="Marisa Casillas" w:date="2020-02-11T20:47:00Z">
        <w:r w:rsidR="00483038">
          <w:t>were</w:t>
        </w:r>
      </w:ins>
      <w:del w:id="208" w:author="Marisa Casillas" w:date="2020-02-11T20:47:00Z">
        <w:r w:rsidDel="00483038">
          <w:delText>be</w:delText>
        </w:r>
      </w:del>
      <w:r>
        <w:t xml:space="preserve"> used with the cross-device time synchronization cue to create photo-linked audio files of each recording, which we then format</w:t>
      </w:r>
      <w:ins w:id="209" w:author="Marisa Casillas" w:date="2020-02-11T20:47:00Z">
        <w:r w:rsidR="00483038">
          <w:t>ted</w:t>
        </w:r>
      </w:ins>
      <w:r>
        <w:t xml:space="preserve"> as video files (see URL_MASKED_FOR_REVIEW for </w:t>
      </w:r>
      <w:del w:id="210" w:author="Marisa Casillas" w:date="2020-02-11T20:47:00Z">
        <w:r w:rsidDel="00483038">
          <w:delText xml:space="preserve">post-processing </w:delText>
        </w:r>
      </w:del>
      <w:r>
        <w:t>scripts</w:t>
      </w:r>
      <w:del w:id="211" w:author="Marisa Casillas" w:date="2020-02-11T20:47:00Z">
        <w:r w:rsidDel="00483038">
          <w:delText xml:space="preserve"> and more information</w:delText>
        </w:r>
      </w:del>
      <w:r>
        <w:t xml:space="preserve">). The informed consent process used with participants, as well as data collection and storage, were conducted in accordance with ethical guidelines approved by the </w:t>
      </w:r>
      <w:proofErr w:type="spellStart"/>
      <w:r>
        <w:t>Radboud</w:t>
      </w:r>
      <w:proofErr w:type="spellEnd"/>
      <w:r>
        <w:t xml:space="preserve"> University Social Sciences Ethics Committee.</w:t>
      </w:r>
    </w:p>
    <w:p w14:paraId="314D2B5F" w14:textId="77777777" w:rsidR="004C6E11" w:rsidRDefault="004C6E11" w:rsidP="004C6E11">
      <w:pPr>
        <w:pStyle w:val="Compact"/>
      </w:pPr>
      <w:r>
        <w:t>Table 1:</w:t>
      </w:r>
    </w:p>
    <w:p w14:paraId="7885A2B1" w14:textId="5DE3F567" w:rsidR="004C6E11" w:rsidRDefault="004C6E11" w:rsidP="004C6E11">
      <w:pPr>
        <w:pStyle w:val="Compact"/>
      </w:pPr>
      <w:r>
        <w:rPr>
          <w:i/>
        </w:rPr>
        <w:t>Demographic overview of the 10 children whose recordings are sampled in the current study, including from left to right: child’s age (</w:t>
      </w:r>
      <w:proofErr w:type="spellStart"/>
      <w:r>
        <w:rPr>
          <w:i/>
        </w:rPr>
        <w:t>years</w:t>
      </w:r>
      <w:proofErr w:type="gramStart"/>
      <w:r>
        <w:rPr>
          <w:i/>
        </w:rPr>
        <w:t>;months.days</w:t>
      </w:r>
      <w:proofErr w:type="spellEnd"/>
      <w:proofErr w:type="gramEnd"/>
      <w:r>
        <w:rPr>
          <w:i/>
        </w:rPr>
        <w:t>); child’s sex (M/F); mother’s age (years); highest level of maternal education achieved (none (0 years)/primary (</w:t>
      </w:r>
      <w:ins w:id="212" w:author="Marisa Casillas" w:date="2020-02-11T20:48:00Z">
        <w:r w:rsidR="003B1E22">
          <w:rPr>
            <w:i/>
          </w:rPr>
          <w:t xml:space="preserve">up to </w:t>
        </w:r>
      </w:ins>
      <w:r>
        <w:rPr>
          <w:i/>
        </w:rPr>
        <w:t>6 years)/secondary (</w:t>
      </w:r>
      <w:ins w:id="213" w:author="Marisa Casillas" w:date="2020-02-11T20:48:00Z">
        <w:r w:rsidR="003B1E22">
          <w:rPr>
            <w:i/>
          </w:rPr>
          <w:t xml:space="preserve">up to </w:t>
        </w:r>
      </w:ins>
      <w:del w:id="214" w:author="Marisa Casillas" w:date="2020-02-11T20:48:00Z">
        <w:r w:rsidDel="003B1E22">
          <w:rPr>
            <w:i/>
          </w:rPr>
          <w:delText xml:space="preserve">8 </w:delText>
        </w:r>
      </w:del>
      <w:ins w:id="215" w:author="Marisa Casillas" w:date="2020-02-11T20:48:00Z">
        <w:r w:rsidR="003B1E22">
          <w:rPr>
            <w:i/>
          </w:rPr>
          <w:t>11</w:t>
        </w:r>
        <w:r w:rsidR="003B1E22">
          <w:rPr>
            <w:i/>
          </w:rPr>
          <w:t xml:space="preserve"> </w:t>
        </w:r>
      </w:ins>
      <w:r>
        <w:rPr>
          <w:i/>
        </w:rPr>
        <w:t>years)/preparatory (12 years)); and the number of people living in the child’s household.</w:t>
      </w:r>
    </w:p>
    <w:tbl>
      <w:tblPr>
        <w:tblW w:w="0" w:type="pct"/>
        <w:tblLook w:val="07E0" w:firstRow="1" w:lastRow="1" w:firstColumn="1" w:lastColumn="1" w:noHBand="1" w:noVBand="1"/>
      </w:tblPr>
      <w:tblGrid>
        <w:gridCol w:w="1063"/>
        <w:gridCol w:w="576"/>
        <w:gridCol w:w="1489"/>
        <w:gridCol w:w="2915"/>
        <w:gridCol w:w="2163"/>
      </w:tblGrid>
      <w:tr w:rsidR="004C6E11" w14:paraId="536ECEF1" w14:textId="77777777" w:rsidTr="000C5980">
        <w:tc>
          <w:tcPr>
            <w:tcW w:w="0" w:type="auto"/>
            <w:tcBorders>
              <w:bottom w:val="single" w:sz="0" w:space="0" w:color="auto"/>
            </w:tcBorders>
            <w:vAlign w:val="bottom"/>
          </w:tcPr>
          <w:p w14:paraId="39BF4F92" w14:textId="77777777" w:rsidR="004C6E11" w:rsidRDefault="004C6E11" w:rsidP="000C5980">
            <w:pPr>
              <w:pStyle w:val="Compact"/>
            </w:pPr>
            <w:r>
              <w:t>Age</w:t>
            </w:r>
          </w:p>
        </w:tc>
        <w:tc>
          <w:tcPr>
            <w:tcW w:w="0" w:type="auto"/>
            <w:tcBorders>
              <w:bottom w:val="single" w:sz="0" w:space="0" w:color="auto"/>
            </w:tcBorders>
            <w:vAlign w:val="bottom"/>
          </w:tcPr>
          <w:p w14:paraId="7B5C63D6" w14:textId="77777777" w:rsidR="004C6E11" w:rsidRDefault="004C6E11" w:rsidP="000C5980">
            <w:pPr>
              <w:pStyle w:val="Compact"/>
            </w:pPr>
            <w:r>
              <w:t>Sex</w:t>
            </w:r>
          </w:p>
        </w:tc>
        <w:tc>
          <w:tcPr>
            <w:tcW w:w="0" w:type="auto"/>
            <w:tcBorders>
              <w:bottom w:val="single" w:sz="0" w:space="0" w:color="auto"/>
            </w:tcBorders>
            <w:vAlign w:val="bottom"/>
          </w:tcPr>
          <w:p w14:paraId="226EF3BE" w14:textId="77777777" w:rsidR="004C6E11" w:rsidRDefault="004C6E11" w:rsidP="000C5980">
            <w:pPr>
              <w:pStyle w:val="Compact"/>
            </w:pPr>
            <w:r>
              <w:t>Mother’s age</w:t>
            </w:r>
          </w:p>
        </w:tc>
        <w:tc>
          <w:tcPr>
            <w:tcW w:w="0" w:type="auto"/>
            <w:tcBorders>
              <w:bottom w:val="single" w:sz="0" w:space="0" w:color="auto"/>
            </w:tcBorders>
            <w:vAlign w:val="bottom"/>
          </w:tcPr>
          <w:p w14:paraId="15898230" w14:textId="77777777" w:rsidR="004C6E11" w:rsidRDefault="004C6E11" w:rsidP="000C5980">
            <w:pPr>
              <w:pStyle w:val="Compact"/>
            </w:pPr>
            <w:r>
              <w:t>Level of maternal education</w:t>
            </w:r>
          </w:p>
        </w:tc>
        <w:tc>
          <w:tcPr>
            <w:tcW w:w="0" w:type="auto"/>
            <w:tcBorders>
              <w:bottom w:val="single" w:sz="0" w:space="0" w:color="auto"/>
            </w:tcBorders>
            <w:vAlign w:val="bottom"/>
          </w:tcPr>
          <w:p w14:paraId="57542DD3" w14:textId="77777777" w:rsidR="004C6E11" w:rsidRDefault="004C6E11" w:rsidP="000C5980">
            <w:pPr>
              <w:pStyle w:val="Compact"/>
            </w:pPr>
            <w:r>
              <w:t>People in household</w:t>
            </w:r>
          </w:p>
        </w:tc>
      </w:tr>
      <w:tr w:rsidR="004C6E11" w14:paraId="4190584D" w14:textId="77777777" w:rsidTr="000C5980">
        <w:tc>
          <w:tcPr>
            <w:tcW w:w="0" w:type="auto"/>
          </w:tcPr>
          <w:p w14:paraId="5D05E4D7" w14:textId="77777777" w:rsidR="004C6E11" w:rsidRDefault="004C6E11" w:rsidP="000C5980">
            <w:pPr>
              <w:pStyle w:val="Compact"/>
            </w:pPr>
            <w:r>
              <w:t>00;01.09</w:t>
            </w:r>
          </w:p>
        </w:tc>
        <w:tc>
          <w:tcPr>
            <w:tcW w:w="0" w:type="auto"/>
          </w:tcPr>
          <w:p w14:paraId="4628FE85" w14:textId="77777777" w:rsidR="004C6E11" w:rsidRDefault="004C6E11" w:rsidP="000C5980">
            <w:pPr>
              <w:pStyle w:val="Compact"/>
            </w:pPr>
            <w:r>
              <w:t>F</w:t>
            </w:r>
          </w:p>
        </w:tc>
        <w:tc>
          <w:tcPr>
            <w:tcW w:w="0" w:type="auto"/>
          </w:tcPr>
          <w:p w14:paraId="2DB91C2B" w14:textId="77777777" w:rsidR="004C6E11" w:rsidRDefault="004C6E11" w:rsidP="000C5980">
            <w:pPr>
              <w:pStyle w:val="Compact"/>
            </w:pPr>
            <w:r>
              <w:t>31</w:t>
            </w:r>
          </w:p>
        </w:tc>
        <w:tc>
          <w:tcPr>
            <w:tcW w:w="0" w:type="auto"/>
          </w:tcPr>
          <w:p w14:paraId="317A6E05" w14:textId="77777777" w:rsidR="004C6E11" w:rsidRDefault="004C6E11" w:rsidP="000C5980">
            <w:pPr>
              <w:pStyle w:val="Compact"/>
            </w:pPr>
            <w:proofErr w:type="gramStart"/>
            <w:r>
              <w:t>secondary</w:t>
            </w:r>
            <w:proofErr w:type="gramEnd"/>
          </w:p>
        </w:tc>
        <w:tc>
          <w:tcPr>
            <w:tcW w:w="0" w:type="auto"/>
          </w:tcPr>
          <w:p w14:paraId="40DB8BD6" w14:textId="77777777" w:rsidR="004C6E11" w:rsidRDefault="004C6E11" w:rsidP="000C5980">
            <w:pPr>
              <w:pStyle w:val="Compact"/>
            </w:pPr>
            <w:r>
              <w:t>8</w:t>
            </w:r>
          </w:p>
        </w:tc>
      </w:tr>
      <w:tr w:rsidR="004C6E11" w14:paraId="35285B1C" w14:textId="77777777" w:rsidTr="000C5980">
        <w:tc>
          <w:tcPr>
            <w:tcW w:w="0" w:type="auto"/>
          </w:tcPr>
          <w:p w14:paraId="5998475B" w14:textId="77777777" w:rsidR="004C6E11" w:rsidRDefault="004C6E11" w:rsidP="000C5980">
            <w:pPr>
              <w:pStyle w:val="Compact"/>
            </w:pPr>
            <w:r>
              <w:t>00;03.19</w:t>
            </w:r>
          </w:p>
        </w:tc>
        <w:tc>
          <w:tcPr>
            <w:tcW w:w="0" w:type="auto"/>
          </w:tcPr>
          <w:p w14:paraId="41F64F8A" w14:textId="77777777" w:rsidR="004C6E11" w:rsidRDefault="004C6E11" w:rsidP="000C5980">
            <w:pPr>
              <w:pStyle w:val="Compact"/>
            </w:pPr>
            <w:r>
              <w:t>M</w:t>
            </w:r>
          </w:p>
        </w:tc>
        <w:tc>
          <w:tcPr>
            <w:tcW w:w="0" w:type="auto"/>
          </w:tcPr>
          <w:p w14:paraId="2156470A" w14:textId="77777777" w:rsidR="004C6E11" w:rsidRDefault="004C6E11" w:rsidP="000C5980">
            <w:pPr>
              <w:pStyle w:val="Compact"/>
            </w:pPr>
            <w:r>
              <w:t>37</w:t>
            </w:r>
          </w:p>
        </w:tc>
        <w:tc>
          <w:tcPr>
            <w:tcW w:w="0" w:type="auto"/>
          </w:tcPr>
          <w:p w14:paraId="05EFFF50" w14:textId="77777777" w:rsidR="004C6E11" w:rsidRDefault="004C6E11" w:rsidP="000C5980">
            <w:pPr>
              <w:pStyle w:val="Compact"/>
            </w:pPr>
            <w:proofErr w:type="gramStart"/>
            <w:r>
              <w:t>primary</w:t>
            </w:r>
            <w:proofErr w:type="gramEnd"/>
          </w:p>
        </w:tc>
        <w:tc>
          <w:tcPr>
            <w:tcW w:w="0" w:type="auto"/>
          </w:tcPr>
          <w:p w14:paraId="632247C6" w14:textId="77777777" w:rsidR="004C6E11" w:rsidRDefault="004C6E11" w:rsidP="000C5980">
            <w:pPr>
              <w:pStyle w:val="Compact"/>
            </w:pPr>
            <w:r>
              <w:t>9</w:t>
            </w:r>
          </w:p>
        </w:tc>
      </w:tr>
      <w:tr w:rsidR="004C6E11" w14:paraId="69EE70AB" w14:textId="77777777" w:rsidTr="000C5980">
        <w:tc>
          <w:tcPr>
            <w:tcW w:w="0" w:type="auto"/>
          </w:tcPr>
          <w:p w14:paraId="683C1564" w14:textId="77777777" w:rsidR="004C6E11" w:rsidRDefault="004C6E11" w:rsidP="000C5980">
            <w:pPr>
              <w:pStyle w:val="Compact"/>
            </w:pPr>
            <w:r>
              <w:t>00;04.13</w:t>
            </w:r>
          </w:p>
        </w:tc>
        <w:tc>
          <w:tcPr>
            <w:tcW w:w="0" w:type="auto"/>
          </w:tcPr>
          <w:p w14:paraId="640D7D76" w14:textId="77777777" w:rsidR="004C6E11" w:rsidRDefault="004C6E11" w:rsidP="000C5980">
            <w:pPr>
              <w:pStyle w:val="Compact"/>
            </w:pPr>
            <w:r>
              <w:t>M</w:t>
            </w:r>
          </w:p>
        </w:tc>
        <w:tc>
          <w:tcPr>
            <w:tcW w:w="0" w:type="auto"/>
          </w:tcPr>
          <w:p w14:paraId="7492F36D" w14:textId="77777777" w:rsidR="004C6E11" w:rsidRDefault="004C6E11" w:rsidP="000C5980">
            <w:pPr>
              <w:pStyle w:val="Compact"/>
            </w:pPr>
            <w:r>
              <w:t>24</w:t>
            </w:r>
          </w:p>
        </w:tc>
        <w:tc>
          <w:tcPr>
            <w:tcW w:w="0" w:type="auto"/>
          </w:tcPr>
          <w:p w14:paraId="44919B74" w14:textId="77777777" w:rsidR="004C6E11" w:rsidRDefault="004C6E11" w:rsidP="000C5980">
            <w:pPr>
              <w:pStyle w:val="Compact"/>
            </w:pPr>
            <w:proofErr w:type="gramStart"/>
            <w:r>
              <w:t>preparatory</w:t>
            </w:r>
            <w:proofErr w:type="gramEnd"/>
          </w:p>
        </w:tc>
        <w:tc>
          <w:tcPr>
            <w:tcW w:w="0" w:type="auto"/>
          </w:tcPr>
          <w:p w14:paraId="2105788D" w14:textId="77777777" w:rsidR="004C6E11" w:rsidRDefault="004C6E11" w:rsidP="000C5980">
            <w:pPr>
              <w:pStyle w:val="Compact"/>
            </w:pPr>
            <w:r>
              <w:t>5</w:t>
            </w:r>
          </w:p>
        </w:tc>
      </w:tr>
      <w:tr w:rsidR="004C6E11" w14:paraId="4996E835" w14:textId="77777777" w:rsidTr="000C5980">
        <w:tc>
          <w:tcPr>
            <w:tcW w:w="0" w:type="auto"/>
          </w:tcPr>
          <w:p w14:paraId="7B6539D7" w14:textId="77777777" w:rsidR="004C6E11" w:rsidRDefault="004C6E11" w:rsidP="000C5980">
            <w:pPr>
              <w:pStyle w:val="Compact"/>
            </w:pPr>
            <w:r>
              <w:t>00;07.18</w:t>
            </w:r>
          </w:p>
        </w:tc>
        <w:tc>
          <w:tcPr>
            <w:tcW w:w="0" w:type="auto"/>
          </w:tcPr>
          <w:p w14:paraId="7568F89E" w14:textId="77777777" w:rsidR="004C6E11" w:rsidRDefault="004C6E11" w:rsidP="000C5980">
            <w:pPr>
              <w:pStyle w:val="Compact"/>
            </w:pPr>
            <w:r>
              <w:t>M</w:t>
            </w:r>
          </w:p>
        </w:tc>
        <w:tc>
          <w:tcPr>
            <w:tcW w:w="0" w:type="auto"/>
          </w:tcPr>
          <w:p w14:paraId="5716CDFE" w14:textId="77777777" w:rsidR="004C6E11" w:rsidRDefault="004C6E11" w:rsidP="000C5980">
            <w:pPr>
              <w:pStyle w:val="Compact"/>
            </w:pPr>
            <w:r>
              <w:t>24</w:t>
            </w:r>
          </w:p>
        </w:tc>
        <w:tc>
          <w:tcPr>
            <w:tcW w:w="0" w:type="auto"/>
          </w:tcPr>
          <w:p w14:paraId="20E96836" w14:textId="77777777" w:rsidR="004C6E11" w:rsidRDefault="004C6E11" w:rsidP="000C5980">
            <w:pPr>
              <w:pStyle w:val="Compact"/>
            </w:pPr>
            <w:proofErr w:type="gramStart"/>
            <w:r>
              <w:t>secondary</w:t>
            </w:r>
            <w:proofErr w:type="gramEnd"/>
          </w:p>
        </w:tc>
        <w:tc>
          <w:tcPr>
            <w:tcW w:w="0" w:type="auto"/>
          </w:tcPr>
          <w:p w14:paraId="354F986A" w14:textId="77777777" w:rsidR="004C6E11" w:rsidRDefault="004C6E11" w:rsidP="000C5980">
            <w:pPr>
              <w:pStyle w:val="Compact"/>
            </w:pPr>
            <w:r>
              <w:t>5</w:t>
            </w:r>
          </w:p>
        </w:tc>
      </w:tr>
      <w:tr w:rsidR="004C6E11" w14:paraId="7D349BE9" w14:textId="77777777" w:rsidTr="000C5980">
        <w:tc>
          <w:tcPr>
            <w:tcW w:w="0" w:type="auto"/>
          </w:tcPr>
          <w:p w14:paraId="3D5720F5" w14:textId="77777777" w:rsidR="004C6E11" w:rsidRDefault="004C6E11" w:rsidP="000C5980">
            <w:pPr>
              <w:pStyle w:val="Compact"/>
            </w:pPr>
            <w:r>
              <w:t>00;09.03</w:t>
            </w:r>
          </w:p>
        </w:tc>
        <w:tc>
          <w:tcPr>
            <w:tcW w:w="0" w:type="auto"/>
          </w:tcPr>
          <w:p w14:paraId="52981977" w14:textId="77777777" w:rsidR="004C6E11" w:rsidRDefault="004C6E11" w:rsidP="000C5980">
            <w:pPr>
              <w:pStyle w:val="Compact"/>
            </w:pPr>
            <w:r>
              <w:t>F</w:t>
            </w:r>
          </w:p>
        </w:tc>
        <w:tc>
          <w:tcPr>
            <w:tcW w:w="0" w:type="auto"/>
          </w:tcPr>
          <w:p w14:paraId="3015C87E" w14:textId="77777777" w:rsidR="004C6E11" w:rsidRDefault="004C6E11" w:rsidP="000C5980">
            <w:pPr>
              <w:pStyle w:val="Compact"/>
            </w:pPr>
            <w:r>
              <w:t>29</w:t>
            </w:r>
          </w:p>
        </w:tc>
        <w:tc>
          <w:tcPr>
            <w:tcW w:w="0" w:type="auto"/>
          </w:tcPr>
          <w:p w14:paraId="4EB95095" w14:textId="77777777" w:rsidR="004C6E11" w:rsidRDefault="004C6E11" w:rsidP="000C5980">
            <w:pPr>
              <w:pStyle w:val="Compact"/>
            </w:pPr>
            <w:proofErr w:type="gramStart"/>
            <w:r>
              <w:t>secondary</w:t>
            </w:r>
            <w:proofErr w:type="gramEnd"/>
          </w:p>
        </w:tc>
        <w:tc>
          <w:tcPr>
            <w:tcW w:w="0" w:type="auto"/>
          </w:tcPr>
          <w:p w14:paraId="3655308F" w14:textId="77777777" w:rsidR="004C6E11" w:rsidRDefault="004C6E11" w:rsidP="000C5980">
            <w:pPr>
              <w:pStyle w:val="Compact"/>
            </w:pPr>
            <w:r>
              <w:t>5</w:t>
            </w:r>
          </w:p>
        </w:tc>
      </w:tr>
      <w:tr w:rsidR="004C6E11" w14:paraId="62599040" w14:textId="77777777" w:rsidTr="000C5980">
        <w:tc>
          <w:tcPr>
            <w:tcW w:w="0" w:type="auto"/>
          </w:tcPr>
          <w:p w14:paraId="664E4229" w14:textId="77777777" w:rsidR="004C6E11" w:rsidRDefault="004C6E11" w:rsidP="000C5980">
            <w:pPr>
              <w:pStyle w:val="Compact"/>
            </w:pPr>
            <w:r>
              <w:t>01;00.29</w:t>
            </w:r>
          </w:p>
        </w:tc>
        <w:tc>
          <w:tcPr>
            <w:tcW w:w="0" w:type="auto"/>
          </w:tcPr>
          <w:p w14:paraId="634D1D4C" w14:textId="77777777" w:rsidR="004C6E11" w:rsidRDefault="004C6E11" w:rsidP="000C5980">
            <w:pPr>
              <w:pStyle w:val="Compact"/>
            </w:pPr>
            <w:r>
              <w:t>F</w:t>
            </w:r>
          </w:p>
        </w:tc>
        <w:tc>
          <w:tcPr>
            <w:tcW w:w="0" w:type="auto"/>
          </w:tcPr>
          <w:p w14:paraId="2069D6DC" w14:textId="77777777" w:rsidR="004C6E11" w:rsidRDefault="004C6E11" w:rsidP="000C5980">
            <w:pPr>
              <w:pStyle w:val="Compact"/>
            </w:pPr>
            <w:r>
              <w:t>30</w:t>
            </w:r>
          </w:p>
        </w:tc>
        <w:tc>
          <w:tcPr>
            <w:tcW w:w="0" w:type="auto"/>
          </w:tcPr>
          <w:p w14:paraId="17647F21" w14:textId="77777777" w:rsidR="004C6E11" w:rsidRDefault="004C6E11" w:rsidP="000C5980">
            <w:pPr>
              <w:pStyle w:val="Compact"/>
            </w:pPr>
            <w:proofErr w:type="gramStart"/>
            <w:r>
              <w:t>primary</w:t>
            </w:r>
            <w:proofErr w:type="gramEnd"/>
          </w:p>
        </w:tc>
        <w:tc>
          <w:tcPr>
            <w:tcW w:w="0" w:type="auto"/>
          </w:tcPr>
          <w:p w14:paraId="056DDA3A" w14:textId="77777777" w:rsidR="004C6E11" w:rsidRDefault="004C6E11" w:rsidP="000C5980">
            <w:pPr>
              <w:pStyle w:val="Compact"/>
            </w:pPr>
            <w:r>
              <w:t>9</w:t>
            </w:r>
          </w:p>
        </w:tc>
      </w:tr>
      <w:tr w:rsidR="004C6E11" w14:paraId="74D16EF1" w14:textId="77777777" w:rsidTr="000C5980">
        <w:tc>
          <w:tcPr>
            <w:tcW w:w="0" w:type="auto"/>
          </w:tcPr>
          <w:p w14:paraId="20FFD566" w14:textId="77777777" w:rsidR="004C6E11" w:rsidRDefault="004C6E11" w:rsidP="000C5980">
            <w:pPr>
              <w:pStyle w:val="Compact"/>
            </w:pPr>
            <w:r>
              <w:t>01;05.02</w:t>
            </w:r>
          </w:p>
        </w:tc>
        <w:tc>
          <w:tcPr>
            <w:tcW w:w="0" w:type="auto"/>
          </w:tcPr>
          <w:p w14:paraId="11AA5DFC" w14:textId="77777777" w:rsidR="004C6E11" w:rsidRDefault="004C6E11" w:rsidP="000C5980">
            <w:pPr>
              <w:pStyle w:val="Compact"/>
            </w:pPr>
            <w:r>
              <w:t>M</w:t>
            </w:r>
          </w:p>
        </w:tc>
        <w:tc>
          <w:tcPr>
            <w:tcW w:w="0" w:type="auto"/>
          </w:tcPr>
          <w:p w14:paraId="4FE43B4D" w14:textId="77777777" w:rsidR="004C6E11" w:rsidRDefault="004C6E11" w:rsidP="000C5980">
            <w:pPr>
              <w:pStyle w:val="Compact"/>
            </w:pPr>
            <w:r>
              <w:t>25</w:t>
            </w:r>
          </w:p>
        </w:tc>
        <w:tc>
          <w:tcPr>
            <w:tcW w:w="0" w:type="auto"/>
          </w:tcPr>
          <w:p w14:paraId="01C3E001" w14:textId="77777777" w:rsidR="004C6E11" w:rsidRDefault="004C6E11" w:rsidP="000C5980">
            <w:pPr>
              <w:pStyle w:val="Compact"/>
            </w:pPr>
            <w:proofErr w:type="gramStart"/>
            <w:r>
              <w:t>secondary</w:t>
            </w:r>
            <w:proofErr w:type="gramEnd"/>
          </w:p>
        </w:tc>
        <w:tc>
          <w:tcPr>
            <w:tcW w:w="0" w:type="auto"/>
          </w:tcPr>
          <w:p w14:paraId="52753079" w14:textId="77777777" w:rsidR="004C6E11" w:rsidRDefault="004C6E11" w:rsidP="000C5980">
            <w:pPr>
              <w:pStyle w:val="Compact"/>
            </w:pPr>
            <w:r>
              <w:t>6</w:t>
            </w:r>
          </w:p>
        </w:tc>
      </w:tr>
      <w:tr w:rsidR="004C6E11" w14:paraId="5785C92C" w14:textId="77777777" w:rsidTr="000C5980">
        <w:tc>
          <w:tcPr>
            <w:tcW w:w="0" w:type="auto"/>
          </w:tcPr>
          <w:p w14:paraId="219A145B" w14:textId="77777777" w:rsidR="004C6E11" w:rsidRDefault="004C6E11" w:rsidP="000C5980">
            <w:pPr>
              <w:pStyle w:val="Compact"/>
            </w:pPr>
            <w:r>
              <w:t>01;08.03</w:t>
            </w:r>
          </w:p>
        </w:tc>
        <w:tc>
          <w:tcPr>
            <w:tcW w:w="0" w:type="auto"/>
          </w:tcPr>
          <w:p w14:paraId="2F0BA3D4" w14:textId="77777777" w:rsidR="004C6E11" w:rsidRDefault="004C6E11" w:rsidP="000C5980">
            <w:pPr>
              <w:pStyle w:val="Compact"/>
            </w:pPr>
            <w:r>
              <w:t>F</w:t>
            </w:r>
          </w:p>
        </w:tc>
        <w:tc>
          <w:tcPr>
            <w:tcW w:w="0" w:type="auto"/>
          </w:tcPr>
          <w:p w14:paraId="6C98BB67" w14:textId="77777777" w:rsidR="004C6E11" w:rsidRDefault="004C6E11" w:rsidP="000C5980">
            <w:pPr>
              <w:pStyle w:val="Compact"/>
            </w:pPr>
            <w:r>
              <w:t>33</w:t>
            </w:r>
          </w:p>
        </w:tc>
        <w:tc>
          <w:tcPr>
            <w:tcW w:w="0" w:type="auto"/>
          </w:tcPr>
          <w:p w14:paraId="3A5A51E2" w14:textId="77777777" w:rsidR="004C6E11" w:rsidRDefault="004C6E11" w:rsidP="000C5980">
            <w:pPr>
              <w:pStyle w:val="Compact"/>
            </w:pPr>
            <w:proofErr w:type="gramStart"/>
            <w:r>
              <w:t>primary</w:t>
            </w:r>
            <w:proofErr w:type="gramEnd"/>
          </w:p>
        </w:tc>
        <w:tc>
          <w:tcPr>
            <w:tcW w:w="0" w:type="auto"/>
          </w:tcPr>
          <w:p w14:paraId="3604217F" w14:textId="77777777" w:rsidR="004C6E11" w:rsidRDefault="004C6E11" w:rsidP="000C5980">
            <w:pPr>
              <w:pStyle w:val="Compact"/>
            </w:pPr>
            <w:r>
              <w:t>9</w:t>
            </w:r>
          </w:p>
        </w:tc>
      </w:tr>
      <w:tr w:rsidR="004C6E11" w14:paraId="245C81B7" w14:textId="77777777" w:rsidTr="000C5980">
        <w:tc>
          <w:tcPr>
            <w:tcW w:w="0" w:type="auto"/>
          </w:tcPr>
          <w:p w14:paraId="42837420" w14:textId="77777777" w:rsidR="004C6E11" w:rsidRDefault="004C6E11" w:rsidP="000C5980">
            <w:pPr>
              <w:pStyle w:val="Compact"/>
            </w:pPr>
            <w:r>
              <w:t>02;01.22</w:t>
            </w:r>
          </w:p>
        </w:tc>
        <w:tc>
          <w:tcPr>
            <w:tcW w:w="0" w:type="auto"/>
          </w:tcPr>
          <w:p w14:paraId="480AD2FB" w14:textId="77777777" w:rsidR="004C6E11" w:rsidRDefault="004C6E11" w:rsidP="000C5980">
            <w:pPr>
              <w:pStyle w:val="Compact"/>
            </w:pPr>
            <w:r>
              <w:t>F</w:t>
            </w:r>
          </w:p>
        </w:tc>
        <w:tc>
          <w:tcPr>
            <w:tcW w:w="0" w:type="auto"/>
          </w:tcPr>
          <w:p w14:paraId="624CBB7A" w14:textId="77777777" w:rsidR="004C6E11" w:rsidRDefault="004C6E11" w:rsidP="000C5980">
            <w:pPr>
              <w:pStyle w:val="Compact"/>
            </w:pPr>
            <w:r>
              <w:t>21</w:t>
            </w:r>
          </w:p>
        </w:tc>
        <w:tc>
          <w:tcPr>
            <w:tcW w:w="0" w:type="auto"/>
          </w:tcPr>
          <w:p w14:paraId="34C11E6C" w14:textId="77777777" w:rsidR="004C6E11" w:rsidRDefault="004C6E11" w:rsidP="000C5980">
            <w:pPr>
              <w:pStyle w:val="Compact"/>
            </w:pPr>
            <w:proofErr w:type="gramStart"/>
            <w:r>
              <w:t>secondary</w:t>
            </w:r>
            <w:proofErr w:type="gramEnd"/>
          </w:p>
        </w:tc>
        <w:tc>
          <w:tcPr>
            <w:tcW w:w="0" w:type="auto"/>
          </w:tcPr>
          <w:p w14:paraId="6FB8ECAC" w14:textId="77777777" w:rsidR="004C6E11" w:rsidRDefault="004C6E11" w:rsidP="000C5980">
            <w:pPr>
              <w:pStyle w:val="Compact"/>
            </w:pPr>
            <w:r>
              <w:t>4</w:t>
            </w:r>
          </w:p>
        </w:tc>
      </w:tr>
      <w:tr w:rsidR="004C6E11" w14:paraId="59398F3D" w14:textId="77777777" w:rsidTr="000C5980">
        <w:tc>
          <w:tcPr>
            <w:tcW w:w="0" w:type="auto"/>
          </w:tcPr>
          <w:p w14:paraId="0BE90D72" w14:textId="77777777" w:rsidR="004C6E11" w:rsidRDefault="004C6E11" w:rsidP="000C5980">
            <w:pPr>
              <w:pStyle w:val="Compact"/>
            </w:pPr>
            <w:r>
              <w:t>02</w:t>
            </w:r>
            <w:proofErr w:type="gramStart"/>
            <w:r>
              <w:t>;11.29</w:t>
            </w:r>
            <w:proofErr w:type="gramEnd"/>
          </w:p>
        </w:tc>
        <w:tc>
          <w:tcPr>
            <w:tcW w:w="0" w:type="auto"/>
          </w:tcPr>
          <w:p w14:paraId="06B5783A" w14:textId="77777777" w:rsidR="004C6E11" w:rsidRDefault="004C6E11" w:rsidP="000C5980">
            <w:pPr>
              <w:pStyle w:val="Compact"/>
            </w:pPr>
            <w:r>
              <w:t>M</w:t>
            </w:r>
          </w:p>
        </w:tc>
        <w:tc>
          <w:tcPr>
            <w:tcW w:w="0" w:type="auto"/>
          </w:tcPr>
          <w:p w14:paraId="7AD20A2E" w14:textId="77777777" w:rsidR="004C6E11" w:rsidRDefault="004C6E11" w:rsidP="000C5980">
            <w:pPr>
              <w:pStyle w:val="Compact"/>
            </w:pPr>
            <w:r>
              <w:t>41</w:t>
            </w:r>
          </w:p>
        </w:tc>
        <w:tc>
          <w:tcPr>
            <w:tcW w:w="0" w:type="auto"/>
          </w:tcPr>
          <w:p w14:paraId="66DD80FE" w14:textId="77777777" w:rsidR="004C6E11" w:rsidRDefault="004C6E11" w:rsidP="000C5980">
            <w:pPr>
              <w:pStyle w:val="Compact"/>
            </w:pPr>
            <w:proofErr w:type="gramStart"/>
            <w:r>
              <w:t>primary</w:t>
            </w:r>
            <w:proofErr w:type="gramEnd"/>
          </w:p>
        </w:tc>
        <w:tc>
          <w:tcPr>
            <w:tcW w:w="0" w:type="auto"/>
          </w:tcPr>
          <w:p w14:paraId="5AAA7AE5" w14:textId="77777777" w:rsidR="004C6E11" w:rsidRDefault="004C6E11" w:rsidP="000C5980">
            <w:pPr>
              <w:pStyle w:val="Compact"/>
            </w:pPr>
            <w:r>
              <w:t>8</w:t>
            </w:r>
          </w:p>
        </w:tc>
      </w:tr>
    </w:tbl>
    <w:p w14:paraId="1038EE28" w14:textId="77777777" w:rsidR="004C6E11" w:rsidRDefault="004C6E11" w:rsidP="004C6E11">
      <w:r>
        <w:rPr>
          <w:noProof/>
        </w:rPr>
        <w:drawing>
          <wp:inline distT="0" distB="0" distL="0" distR="0" wp14:anchorId="1F481A1E" wp14:editId="2C1EC6FE">
            <wp:extent cx="5969000" cy="4775200"/>
            <wp:effectExtent l="0" t="0" r="0" b="0"/>
            <wp:docPr id="1" name="Picture" descr="Figure 1: Recording duration (black line) and sampled clips (colored boxes) for each of the 10 recordings analyzed, sorted by child age in months."/>
            <wp:cNvGraphicFramePr/>
            <a:graphic xmlns:a="http://schemas.openxmlformats.org/drawingml/2006/main">
              <a:graphicData uri="http://schemas.openxmlformats.org/drawingml/2006/picture">
                <pic:pic xmlns:pic="http://schemas.openxmlformats.org/drawingml/2006/picture">
                  <pic:nvPicPr>
                    <pic:cNvPr id="0" name="Picture" descr="Yeli-CLE_files/figure-docx/fig1-1.png"/>
                    <pic:cNvPicPr>
                      <a:picLocks noChangeAspect="1" noChangeArrowheads="1"/>
                    </pic:cNvPicPr>
                  </pic:nvPicPr>
                  <pic:blipFill>
                    <a:blip r:embed="rId7"/>
                    <a:stretch>
                      <a:fillRect/>
                    </a:stretch>
                  </pic:blipFill>
                  <pic:spPr bwMode="auto">
                    <a:xfrm>
                      <a:off x="0" y="0"/>
                      <a:ext cx="5969000" cy="4775200"/>
                    </a:xfrm>
                    <a:prstGeom prst="rect">
                      <a:avLst/>
                    </a:prstGeom>
                    <a:noFill/>
                    <a:ln w="9525">
                      <a:noFill/>
                      <a:headEnd/>
                      <a:tailEnd/>
                    </a:ln>
                  </pic:spPr>
                </pic:pic>
              </a:graphicData>
            </a:graphic>
          </wp:inline>
        </w:drawing>
      </w:r>
    </w:p>
    <w:p w14:paraId="73152395" w14:textId="77777777" w:rsidR="004C6E11" w:rsidRDefault="004C6E11" w:rsidP="004C6E11">
      <w:pPr>
        <w:pStyle w:val="ImageCaption"/>
      </w:pPr>
      <w:r>
        <w:t>Figure 1: Recording duration (black line) and sampled clips (colored boxes) for each of the 10 recordings analyzed, sorted by child age in months.</w:t>
      </w:r>
    </w:p>
    <w:p w14:paraId="0D030E08" w14:textId="77777777" w:rsidR="004C6E11" w:rsidRDefault="004C6E11" w:rsidP="004C6E11">
      <w:pPr>
        <w:pStyle w:val="Heading2"/>
      </w:pPr>
      <w:bookmarkStart w:id="216" w:name="methods-samples"/>
      <w:bookmarkEnd w:id="216"/>
      <w:r>
        <w:t>Data selection and annotation</w:t>
      </w:r>
    </w:p>
    <w:p w14:paraId="493E08F8" w14:textId="5CC1477A" w:rsidR="004C6E11" w:rsidDel="003C3182" w:rsidRDefault="004C6E11" w:rsidP="004C6E11">
      <w:pPr>
        <w:pStyle w:val="FirstParagraph"/>
        <w:rPr>
          <w:del w:id="217" w:author="Marisa Casillas" w:date="2020-02-11T20:51:00Z"/>
        </w:rPr>
      </w:pPr>
      <w:r>
        <w:t xml:space="preserve">From the daylong recordings of 57 </w:t>
      </w:r>
      <w:proofErr w:type="spellStart"/>
      <w:r>
        <w:t>Rossel</w:t>
      </w:r>
      <w:proofErr w:type="spellEnd"/>
      <w:r>
        <w:t xml:space="preserve"> children, we selected 10 representative children between ages 0;0 and 3;0 for transcription and analysis</w:t>
      </w:r>
      <w:del w:id="218" w:author="Marisa Casillas" w:date="2020-02-11T20:49:00Z">
        <w:r w:rsidDel="00463798">
          <w:delText xml:space="preserve"> in the current study</w:delText>
        </w:r>
      </w:del>
      <w:r>
        <w:t>. The 10 children were selected to be spread between the target age range (0;0–3;0) while also representing a range of typical maternal education levels found in the community and being evenly split between male and female children (</w:t>
      </w:r>
      <w:hyperlink w:anchor="tab1">
        <w:r>
          <w:rPr>
            <w:rStyle w:val="Hyperlink"/>
          </w:rPr>
          <w:t>Table 1</w:t>
        </w:r>
      </w:hyperlink>
      <w:r>
        <w:t xml:space="preserve">). </w:t>
      </w:r>
      <w:del w:id="219" w:author="Marisa Casillas" w:date="2020-02-11T20:50:00Z">
        <w:r w:rsidDel="00EC27BE">
          <w:delText>For each child w</w:delText>
        </w:r>
      </w:del>
      <w:ins w:id="220" w:author="Marisa Casillas" w:date="2020-02-11T20:50:00Z">
        <w:r w:rsidR="00EC27BE">
          <w:t>W</w:t>
        </w:r>
      </w:ins>
      <w:r>
        <w:t xml:space="preserve">e </w:t>
      </w:r>
      <w:del w:id="221" w:author="Marisa Casillas" w:date="2020-02-11T20:50:00Z">
        <w:r w:rsidDel="00EC27BE">
          <w:delText xml:space="preserve">then </w:delText>
        </w:r>
      </w:del>
      <w:r>
        <w:t xml:space="preserve">selected a series of non-overlapping sub-clips from </w:t>
      </w:r>
      <w:del w:id="222" w:author="Marisa Casillas" w:date="2020-02-11T20:50:00Z">
        <w:r w:rsidDel="00EC27BE">
          <w:delText xml:space="preserve">the </w:delText>
        </w:r>
      </w:del>
      <w:ins w:id="223" w:author="Marisa Casillas" w:date="2020-02-11T20:50:00Z">
        <w:r w:rsidR="00EC27BE">
          <w:t>each</w:t>
        </w:r>
        <w:r w:rsidR="00EC27BE">
          <w:t xml:space="preserve"> </w:t>
        </w:r>
        <w:r w:rsidR="00EC27BE">
          <w:t xml:space="preserve">recording </w:t>
        </w:r>
      </w:ins>
      <w:r>
        <w:t>day for transcription (</w:t>
      </w:r>
      <w:hyperlink w:anchor="fig1">
        <w:r>
          <w:rPr>
            <w:rStyle w:val="Hyperlink"/>
          </w:rPr>
          <w:t>Figure 1</w:t>
        </w:r>
      </w:hyperlink>
      <w:r>
        <w:t xml:space="preserve">) in the following order: nine randomly-selected 2.5-minute clips, five manually-selected ‘peak’ turn-taking activity 1-minute clips, five manually-selected ‘peak’ vocal activity 1-minute clips, and one manually-selected 5-minute expansion of the best one-minute clip, for a total of 37.5 minutes of transcribed audio for each child (6.25 audio hours in total). The criteria for manual clip selection are identical to those described in Casillas and colleagues (2019) (see </w:t>
      </w:r>
      <w:hyperlink r:id="rId8">
        <w:r>
          <w:rPr>
            <w:rStyle w:val="Hyperlink"/>
          </w:rPr>
          <w:t>https://git.io/fhdUm</w:t>
        </w:r>
      </w:hyperlink>
      <w:r>
        <w:t>).</w:t>
      </w:r>
      <w:ins w:id="224" w:author="Marisa Casillas" w:date="2020-02-11T20:51:00Z">
        <w:r w:rsidR="003C3182">
          <w:t xml:space="preserve"> </w:t>
        </w:r>
      </w:ins>
    </w:p>
    <w:p w14:paraId="6BEAF78B" w14:textId="5C54EE88" w:rsidR="004C6E11" w:rsidRDefault="004C6E11" w:rsidP="003C3182">
      <w:pPr>
        <w:pStyle w:val="FirstParagraph"/>
        <w:pPrChange w:id="225" w:author="Marisa Casillas" w:date="2020-02-11T20:51:00Z">
          <w:pPr>
            <w:pStyle w:val="BodyText"/>
          </w:pPr>
        </w:pPrChange>
      </w:pPr>
      <w:r>
        <w:t xml:space="preserve">We </w:t>
      </w:r>
      <w:del w:id="226" w:author="Marisa Casillas" w:date="2020-02-11T20:50:00Z">
        <w:r w:rsidDel="003C3182">
          <w:delText>were limited to selecting</w:delText>
        </w:r>
      </w:del>
      <w:ins w:id="227" w:author="Marisa Casillas" w:date="2020-02-11T20:50:00Z">
        <w:r w:rsidR="003C3182">
          <w:t>annotated</w:t>
        </w:r>
      </w:ins>
      <w:r>
        <w:t xml:space="preserve"> </w:t>
      </w:r>
      <w:ins w:id="228" w:author="Marisa Casillas" w:date="2020-02-11T20:51:00Z">
        <w:r w:rsidR="003C3182">
          <w:t xml:space="preserve">limited </w:t>
        </w:r>
      </w:ins>
      <w:r>
        <w:t xml:space="preserve">sub-clips from </w:t>
      </w:r>
      <w:ins w:id="229" w:author="Marisa Casillas" w:date="2020-02-11T20:51:00Z">
        <w:r w:rsidR="003C3182">
          <w:t xml:space="preserve">only </w:t>
        </w:r>
      </w:ins>
      <w:r>
        <w:t xml:space="preserve">10 children </w:t>
      </w:r>
      <w:del w:id="230" w:author="Marisa Casillas" w:date="2020-02-11T20:51:00Z">
        <w:r w:rsidDel="003C3182">
          <w:delText xml:space="preserve">for analysis </w:delText>
        </w:r>
      </w:del>
      <w:r>
        <w:t xml:space="preserve">because of the time-intensive nature of transcribing these naturalistic data; 1 minute of audio typically took approximately 60–70 minutes to be segmented into utterances, transcribed, annotated, and loosely translated into English (~400 hours total). </w:t>
      </w:r>
      <w:del w:id="231" w:author="Marisa Casillas" w:date="2020-02-11T20:51:00Z">
        <w:r w:rsidDel="003C3182">
          <w:delText xml:space="preserve">Given that </w:delText>
        </w:r>
      </w:del>
      <w:proofErr w:type="spellStart"/>
      <w:r>
        <w:t>Yélî</w:t>
      </w:r>
      <w:proofErr w:type="spellEnd"/>
      <w:r>
        <w:t xml:space="preserve"> </w:t>
      </w:r>
      <w:proofErr w:type="spellStart"/>
      <w:r>
        <w:t>Dnye</w:t>
      </w:r>
      <w:proofErr w:type="spellEnd"/>
      <w:r>
        <w:t xml:space="preserve"> is </w:t>
      </w:r>
      <w:del w:id="232" w:author="Marisa Casillas" w:date="2020-02-11T20:51:00Z">
        <w:r w:rsidDel="003C3182">
          <w:delText xml:space="preserve">nearly </w:delText>
        </w:r>
      </w:del>
      <w:ins w:id="233" w:author="Marisa Casillas" w:date="2020-02-11T20:51:00Z">
        <w:r w:rsidR="003C3182">
          <w:t>almost</w:t>
        </w:r>
        <w:r w:rsidR="003C3182">
          <w:t xml:space="preserve"> </w:t>
        </w:r>
      </w:ins>
      <w:r>
        <w:t xml:space="preserve">exclusively spoken on </w:t>
      </w:r>
      <w:proofErr w:type="spellStart"/>
      <w:r>
        <w:t>Rossel</w:t>
      </w:r>
      <w:proofErr w:type="spellEnd"/>
      <w:r>
        <w:t xml:space="preserve"> Island, where there is no electricity (our team uses solar panels) and unreliable access to mobile data, </w:t>
      </w:r>
      <w:ins w:id="234" w:author="Marisa Casillas" w:date="2020-02-11T20:51:00Z">
        <w:r w:rsidR="003C3182">
          <w:t xml:space="preserve">so </w:t>
        </w:r>
      </w:ins>
      <w:r>
        <w:t xml:space="preserve">transcription </w:t>
      </w:r>
      <w:del w:id="235" w:author="Marisa Casillas" w:date="2020-02-11T20:51:00Z">
        <w:r w:rsidDel="003C3182">
          <w:delText>could only be</w:delText>
        </w:r>
      </w:del>
      <w:ins w:id="236" w:author="Marisa Casillas" w:date="2020-02-11T20:51:00Z">
        <w:r w:rsidR="003C3182">
          <w:t>was</w:t>
        </w:r>
      </w:ins>
      <w:r>
        <w:t xml:space="preserve"> completed over the course of three 4–6 week visits </w:t>
      </w:r>
      <w:del w:id="237" w:author="Marisa Casillas" w:date="2020-02-11T20:51:00Z">
        <w:r w:rsidDel="003C3182">
          <w:delText xml:space="preserve">by our research group </w:delText>
        </w:r>
      </w:del>
      <w:r>
        <w:t>to the island in 2016, 2018, and 2019.</w:t>
      </w:r>
    </w:p>
    <w:p w14:paraId="30278D74" w14:textId="4034A443" w:rsidR="004C6E11" w:rsidRDefault="004C6E11" w:rsidP="004C6E11">
      <w:pPr>
        <w:pStyle w:val="BodyText"/>
      </w:pPr>
      <w:r>
        <w:t>We used the ACLEW Annotation Scheme (Casillas et al., 2017) in ELAN (</w:t>
      </w:r>
      <w:proofErr w:type="spellStart"/>
      <w:r>
        <w:t>Wittenburg</w:t>
      </w:r>
      <w:proofErr w:type="spellEnd"/>
      <w:r>
        <w:t xml:space="preserve">, </w:t>
      </w:r>
      <w:proofErr w:type="spellStart"/>
      <w:r>
        <w:t>Brugman</w:t>
      </w:r>
      <w:proofErr w:type="spellEnd"/>
      <w:r>
        <w:t xml:space="preserve">, </w:t>
      </w:r>
      <w:proofErr w:type="spellStart"/>
      <w:r>
        <w:t>Russel</w:t>
      </w:r>
      <w:proofErr w:type="spellEnd"/>
      <w:r>
        <w:t xml:space="preserve">, </w:t>
      </w:r>
      <w:proofErr w:type="spellStart"/>
      <w:r>
        <w:t>Klassmann</w:t>
      </w:r>
      <w:proofErr w:type="spellEnd"/>
      <w:r>
        <w:t xml:space="preserve">, &amp; </w:t>
      </w:r>
      <w:proofErr w:type="spellStart"/>
      <w:r>
        <w:t>Sloetjes</w:t>
      </w:r>
      <w:proofErr w:type="spellEnd"/>
      <w:r>
        <w:t>, 2006) to transcribe and annotate all hearable speech</w:t>
      </w:r>
      <w:del w:id="238" w:author="Marisa Casillas" w:date="2020-02-11T20:52:00Z">
        <w:r w:rsidDel="006016B7">
          <w:delText>—both near and distant—</w:delText>
        </w:r>
      </w:del>
      <w:ins w:id="239" w:author="Marisa Casillas" w:date="2020-02-11T20:52:00Z">
        <w:r w:rsidR="006016B7">
          <w:t xml:space="preserve"> </w:t>
        </w:r>
      </w:ins>
      <w:r>
        <w:t xml:space="preserve">in the clips. Using both the audio and photo context, we </w:t>
      </w:r>
      <w:del w:id="240" w:author="Marisa Casillas" w:date="2020-02-11T20:52:00Z">
        <w:r w:rsidDel="006016B7">
          <w:delText xml:space="preserve">first </w:delText>
        </w:r>
      </w:del>
      <w:r>
        <w:t xml:space="preserve">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speakers (addressed to the target child/one or more other children/one or more adults/a mix of adults and children/any animal/other/unsure). Transcription and annotation was done together by the first author and one of three community members (all native </w:t>
      </w:r>
      <w:del w:id="241" w:author="Marisa Casillas" w:date="2020-02-11T20:52:00Z">
        <w:r w:rsidDel="00AE3242">
          <w:delText xml:space="preserve">speakers of </w:delText>
        </w:r>
      </w:del>
      <w:proofErr w:type="spellStart"/>
      <w:r>
        <w:t>Yélî</w:t>
      </w:r>
      <w:proofErr w:type="spellEnd"/>
      <w:r>
        <w:t xml:space="preserve"> </w:t>
      </w:r>
      <w:proofErr w:type="spellStart"/>
      <w:r>
        <w:t>Dnye</w:t>
      </w:r>
      <w:proofErr w:type="spellEnd"/>
      <w:ins w:id="242" w:author="Marisa Casillas" w:date="2020-02-11T20:52:00Z">
        <w:r w:rsidR="00AE3242">
          <w:t xml:space="preserve"> </w:t>
        </w:r>
        <w:r w:rsidR="00AE3242">
          <w:t>speakers</w:t>
        </w:r>
      </w:ins>
      <w:r>
        <w:t>). The community-based research assistants personally knew all the families in the recordings, and were able to use their own experience, the discourse context, and information from the accompanying photos in reporting what was said and to whom speech was addressed for each utterance. Detailed manuals and self-guided training materials, including a ‘gold standard test’ for this annotation scheme can be found at</w:t>
      </w:r>
      <w:ins w:id="243" w:author="Marisa Casillas" w:date="2020-02-11T20:52:00Z">
        <w:r w:rsidR="00A33744">
          <w:t xml:space="preserve"> &lt;OMITTED FOR REVIEW&gt;</w:t>
        </w:r>
      </w:ins>
      <w:del w:id="244" w:author="Marisa Casillas" w:date="2020-02-11T20:53:00Z">
        <w:r w:rsidDel="00A33744">
          <w:delText xml:space="preserve"> </w:delText>
        </w:r>
        <w:r w:rsidDel="00A33744">
          <w:fldChar w:fldCharType="begin"/>
        </w:r>
        <w:r w:rsidDel="00A33744">
          <w:delInstrText xml:space="preserve"> HYPERLINK "https://osf.io/b2jep/wiki/home/" \h </w:delInstrText>
        </w:r>
        <w:r w:rsidDel="00A33744">
          <w:fldChar w:fldCharType="separate"/>
        </w:r>
        <w:r w:rsidDel="00A33744">
          <w:rPr>
            <w:rStyle w:val="Hyperlink"/>
          </w:rPr>
          <w:delText>https://osf.io/b2jep/wiki/home/</w:delText>
        </w:r>
        <w:r w:rsidDel="00A33744">
          <w:rPr>
            <w:rStyle w:val="Hyperlink"/>
          </w:rPr>
          <w:fldChar w:fldCharType="end"/>
        </w:r>
        <w:r w:rsidDel="00A33744">
          <w:delText xml:space="preserve"> (Casillas et al., 2017)</w:delText>
        </w:r>
      </w:del>
      <w:r>
        <w:t>.</w:t>
      </w:r>
    </w:p>
    <w:p w14:paraId="786A5BA7" w14:textId="7267B603" w:rsidR="004C6E11" w:rsidRDefault="004C6E11" w:rsidP="004C6E11">
      <w:pPr>
        <w:pStyle w:val="BodyText"/>
      </w:pPr>
      <w:r>
        <w:t xml:space="preserve">In what follows we first analyze the nine randomly selected 2.5-minute clips from each child to establish a baseline view of their speech environment, focusing on the effects of child age, time of day, household size, and number of speakers on the rate of target child-directed (TCDS) and other-directed speech (ODS). Next, we repeat these analyses, focusing instead only on the turn-taking clips to gain a view of the speech environment as it appears during the peak interactions for the day. </w:t>
      </w:r>
      <w:del w:id="245" w:author="Marisa Casillas" w:date="2020-02-11T20:53:00Z">
        <w:r w:rsidDel="002B70B2">
          <w:delText xml:space="preserve">This latter set of analyses may more closely mirror results from prior ethnographic work; ideas about how caregivers talk to children were based in part on the communicative behaviors that were on display during periods of interaction. </w:delText>
        </w:r>
      </w:del>
      <w:r>
        <w:t>Then as a first approximation of children’s linguistic development, we map a coarse trajectory of children’s use of babble, first words, and multi-word utterances. Finally, we wrap up by integrating our Panoramic-approach results with those from prior Close Study work, relating these findings to the larger literature on child-directed speech and its role in language development.</w:t>
      </w:r>
    </w:p>
    <w:p w14:paraId="234AFE92" w14:textId="77777777" w:rsidR="004C6E11" w:rsidRDefault="004C6E11" w:rsidP="004C6E11">
      <w:pPr>
        <w:pStyle w:val="Heading2"/>
      </w:pPr>
      <w:bookmarkStart w:id="246" w:name="statistical-models"/>
      <w:bookmarkEnd w:id="246"/>
      <w:r>
        <w:t>Statistical models</w:t>
      </w:r>
    </w:p>
    <w:p w14:paraId="0F14E5E8" w14:textId="5FE08827" w:rsidR="004C6E11" w:rsidRDefault="004C6E11" w:rsidP="004C6E11">
      <w:pPr>
        <w:pStyle w:val="FirstParagraph"/>
      </w:pPr>
      <w:r>
        <w:t xml:space="preserve">We conducted all analyses in R, using the </w:t>
      </w:r>
      <w:proofErr w:type="spellStart"/>
      <w:r>
        <w:t>glmmTMB</w:t>
      </w:r>
      <w:proofErr w:type="spellEnd"/>
      <w:r>
        <w:t xml:space="preserve"> package to run generalized linear mixed-effects regressions </w:t>
      </w:r>
      <w:del w:id="247" w:author="Marisa Casillas" w:date="2020-02-11T20:53:00Z">
        <w:r w:rsidDel="00B84047">
          <w:delText xml:space="preserve">on our dependent measures </w:delText>
        </w:r>
      </w:del>
      <w:r>
        <w:t>(M. E. Brooks et al., 2017; R Core Team, 2019)</w:t>
      </w:r>
      <w:del w:id="248" w:author="Marisa Casillas" w:date="2020-02-11T20:54:00Z">
        <w:r w:rsidDel="00B84047">
          <w:delText>. We used</w:delText>
        </w:r>
      </w:del>
      <w:ins w:id="249" w:author="Marisa Casillas" w:date="2020-02-11T20:54:00Z">
        <w:r w:rsidR="00B84047">
          <w:t xml:space="preserve"> and</w:t>
        </w:r>
      </w:ins>
      <w:r>
        <w:t xml:space="preserve"> ggplot2 to generate </w:t>
      </w:r>
      <w:del w:id="250" w:author="Marisa Casillas" w:date="2020-02-11T20:54:00Z">
        <w:r w:rsidDel="00B84047">
          <w:delText>all plots</w:delText>
        </w:r>
      </w:del>
      <w:ins w:id="251" w:author="Marisa Casillas" w:date="2020-02-11T20:54:00Z">
        <w:r w:rsidR="00B84047">
          <w:t>figures</w:t>
        </w:r>
      </w:ins>
      <w:r>
        <w:t xml:space="preserve"> (Wickham, 2016). Th</w:t>
      </w:r>
      <w:ins w:id="252" w:author="Marisa Casillas" w:date="2020-02-11T20:54:00Z">
        <w:r w:rsidR="00B84047">
          <w:t xml:space="preserve">is data and analysis are stored at </w:t>
        </w:r>
      </w:ins>
      <w:del w:id="253" w:author="Marisa Casillas" w:date="2020-02-11T20:54:00Z">
        <w:r w:rsidDel="00B84047">
          <w:delText xml:space="preserve">e dataset and scripts used in this study can be found at </w:delText>
        </w:r>
      </w:del>
      <w:r>
        <w:t xml:space="preserve">URL_MASKED_FOR_REVIEW. </w:t>
      </w:r>
      <w:del w:id="254" w:author="Marisa Casillas" w:date="2020-02-11T20:54:00Z">
        <w:r w:rsidDel="00B84047">
          <w:delText xml:space="preserve">As in previous work on child speech environment measures (Casillas et al., 2019), </w:delText>
        </w:r>
      </w:del>
      <w:r>
        <w:t xml:space="preserve">TCDS and ODS minutes per hour are naturally restricted to non-negative (0–infinity) values, causing the distributional variance of those measures to become positively skewed. To address this issue we use negative binomial regressions, which can better fit non-negative, </w:t>
      </w:r>
      <w:proofErr w:type="spellStart"/>
      <w:r>
        <w:t>overdispersed</w:t>
      </w:r>
      <w:proofErr w:type="spellEnd"/>
      <w:r>
        <w:t xml:space="preserve"> data (M. E. Brooks et al., 2017; Smithson &amp; </w:t>
      </w:r>
      <w:proofErr w:type="spellStart"/>
      <w:r>
        <w:t>Merkle</w:t>
      </w:r>
      <w:proofErr w:type="spellEnd"/>
      <w:r>
        <w:t xml:space="preserve">, 2013). There were also many cases of zero minutes of TCDS across the clips—for example, this often occurred in the randomly sampled clips when the child was sleeping in a quiet area. To handle this additional distributional characteristic of the data, we added a zero-inflation model to TCDS analysis </w:t>
      </w:r>
      <w:proofErr w:type="gramStart"/>
      <w:r>
        <w:t>which, in addition to the count model of TCDS (e.g., testing effects of age on the input rate),</w:t>
      </w:r>
      <w:proofErr w:type="gramEnd"/>
      <w:r>
        <w:t xml:space="preserve"> creates a binary model to evaluate the likelihood of TCDS being used at all. More conventional, </w:t>
      </w:r>
      <w:proofErr w:type="spellStart"/>
      <w:r>
        <w:t>gaussian</w:t>
      </w:r>
      <w:proofErr w:type="spellEnd"/>
      <w:r>
        <w:t xml:space="preserve"> linear mixed-effects regressions with log-transformed dependent variables are </w:t>
      </w:r>
      <w:del w:id="255" w:author="Marisa Casillas" w:date="2020-02-11T20:55:00Z">
        <w:r w:rsidDel="003C3BE8">
          <w:delText xml:space="preserve">available </w:delText>
        </w:r>
      </w:del>
      <w:ins w:id="256" w:author="Marisa Casillas" w:date="2020-02-11T20:55:00Z">
        <w:r w:rsidR="003C3BE8">
          <w:t>provided</w:t>
        </w:r>
        <w:r w:rsidR="003C3BE8">
          <w:t xml:space="preserve"> </w:t>
        </w:r>
      </w:ins>
      <w:r>
        <w:t>in the Supplementary Materials</w:t>
      </w:r>
      <w:del w:id="257" w:author="Marisa Casillas" w:date="2020-02-11T20:55:00Z">
        <w:r w:rsidDel="003C3BE8">
          <w:delText xml:space="preserve">. The results of those alternative models are </w:delText>
        </w:r>
      </w:del>
      <w:ins w:id="258" w:author="Marisa Casillas" w:date="2020-02-11T20:55:00Z">
        <w:r w:rsidR="003C3BE8">
          <w:t xml:space="preserve">, but are </w:t>
        </w:r>
      </w:ins>
      <w:bookmarkStart w:id="259" w:name="_GoBack"/>
      <w:bookmarkEnd w:id="259"/>
      <w:r>
        <w:t>qualitatively similar to what we report here.</w:t>
      </w:r>
    </w:p>
    <w:p w14:paraId="2FC4B7F8" w14:textId="77777777" w:rsidR="004C6E11" w:rsidRDefault="004C6E11" w:rsidP="004C6E11">
      <w:pPr>
        <w:pStyle w:val="Heading1"/>
      </w:pPr>
      <w:bookmarkStart w:id="260" w:name="results"/>
      <w:bookmarkEnd w:id="260"/>
      <w:r>
        <w:t>Results</w:t>
      </w:r>
    </w:p>
    <w:p w14:paraId="28D271E6" w14:textId="77777777" w:rsidR="004C6E11" w:rsidRDefault="004C6E11" w:rsidP="004C6E11">
      <w:pPr>
        <w:pStyle w:val="FirstParagraph"/>
      </w:pPr>
      <w:r>
        <w:t xml:space="preserve">The models included the following predictors: child age (months; centered and standardized), household size (number of people; centered and standardized), number of non-target-child speakers present in that clip (centered and standardized), and time of day at the start of the clip (factor: “morning” = before 11:00; “midday” = 11:00–13:00; “afternoon” = after 13:00). In addition, we included two-way interactions: (a) child age and the number of speakers present and (b) child age and time of day. We also added a random effect of child. For the zero-inflation model of TCDS, we included the number of speakers present. We limit our discussion here to significant effects in the models; full model results, including </w:t>
      </w:r>
      <w:proofErr w:type="spellStart"/>
      <w:r>
        <w:t>gaussian</w:t>
      </w:r>
      <w:proofErr w:type="spellEnd"/>
      <w:r>
        <w:t xml:space="preserve"> alternative models, are available in the Supplementary Materials.</w:t>
      </w:r>
    </w:p>
    <w:p w14:paraId="2C683F00" w14:textId="77777777" w:rsidR="004C6E11" w:rsidRDefault="004C6E11" w:rsidP="004C6E11">
      <w:r>
        <w:rPr>
          <w:noProof/>
        </w:rPr>
        <w:drawing>
          <wp:inline distT="0" distB="0" distL="0" distR="0" wp14:anchorId="33C4CCCD" wp14:editId="1FF195BD">
            <wp:extent cx="5969000" cy="2984500"/>
            <wp:effectExtent l="0" t="0" r="0" b="0"/>
            <wp:docPr id="2" name="Picture" descr="Figure 2: Estimates of TCDS min/hr (left) and ODS min/hr (right) across the sampled age range. Each box plot summarizes the data for one child from the randomly sampled clips (purple; solid) or the turn taking clips (green; dashed). Bands on the linear trends show 95% confidence intervals."/>
            <wp:cNvGraphicFramePr/>
            <a:graphic xmlns:a="http://schemas.openxmlformats.org/drawingml/2006/main">
              <a:graphicData uri="http://schemas.openxmlformats.org/drawingml/2006/picture">
                <pic:pic xmlns:pic="http://schemas.openxmlformats.org/drawingml/2006/picture">
                  <pic:nvPicPr>
                    <pic:cNvPr id="0" name="Picture" descr="Yeli-CLE_files/figure-docx/fig2-1.png"/>
                    <pic:cNvPicPr>
                      <a:picLocks noChangeAspect="1" noChangeArrowheads="1"/>
                    </pic:cNvPicPr>
                  </pic:nvPicPr>
                  <pic:blipFill>
                    <a:blip r:embed="rId9"/>
                    <a:stretch>
                      <a:fillRect/>
                    </a:stretch>
                  </pic:blipFill>
                  <pic:spPr bwMode="auto">
                    <a:xfrm>
                      <a:off x="0" y="0"/>
                      <a:ext cx="5969000" cy="2984500"/>
                    </a:xfrm>
                    <a:prstGeom prst="rect">
                      <a:avLst/>
                    </a:prstGeom>
                    <a:noFill/>
                    <a:ln w="9525">
                      <a:noFill/>
                      <a:headEnd/>
                      <a:tailEnd/>
                    </a:ln>
                  </pic:spPr>
                </pic:pic>
              </a:graphicData>
            </a:graphic>
          </wp:inline>
        </w:drawing>
      </w:r>
    </w:p>
    <w:p w14:paraId="3645B08D" w14:textId="77777777" w:rsidR="004C6E11" w:rsidRDefault="004C6E11" w:rsidP="004C6E11">
      <w:pPr>
        <w:pStyle w:val="ImageCaption"/>
      </w:pPr>
      <w:r>
        <w:t>Figure 2: Estimates of TCDS min/</w:t>
      </w:r>
      <w:proofErr w:type="spellStart"/>
      <w:r>
        <w:t>hr</w:t>
      </w:r>
      <w:proofErr w:type="spellEnd"/>
      <w:r>
        <w:t xml:space="preserve"> (left) and ODS min/</w:t>
      </w:r>
      <w:proofErr w:type="spellStart"/>
      <w:r>
        <w:t>hr</w:t>
      </w:r>
      <w:proofErr w:type="spellEnd"/>
      <w:r>
        <w:t xml:space="preserve"> (right) across the sampled age range. Each box plot summarizes the data for one child from the randomly sampled clips (purple; solid) or the turn taking clips (green; dashed). Bands on the linear trends show 95% confidence intervals.</w:t>
      </w:r>
    </w:p>
    <w:p w14:paraId="2A92EAFD" w14:textId="77777777" w:rsidR="004C6E11" w:rsidRDefault="004C6E11" w:rsidP="004C6E11">
      <w:pPr>
        <w:pStyle w:val="Heading2"/>
      </w:pPr>
      <w:bookmarkStart w:id="261" w:name="target-child-directed-speech-tcds"/>
      <w:bookmarkEnd w:id="261"/>
      <w:r>
        <w:t>Target-child-directed speech (TCDS)</w:t>
      </w:r>
    </w:p>
    <w:p w14:paraId="614DB69D" w14:textId="77777777" w:rsidR="004C6E11" w:rsidRDefault="004C6E11" w:rsidP="004C6E11">
      <w:pPr>
        <w:pStyle w:val="FirstParagraph"/>
      </w:pPr>
      <w:r>
        <w:t xml:space="preserve">In the random sample, these 10 children heard an average of 3.13 minutes of speech directly addressed to them per hour (median = 2.95; range = 1.58–6.26; </w:t>
      </w:r>
      <w:hyperlink w:anchor="fig2">
        <w:r>
          <w:rPr>
            <w:rStyle w:val="Hyperlink"/>
          </w:rPr>
          <w:t>Figure 2</w:t>
        </w:r>
      </w:hyperlink>
      <w:r>
        <w:t xml:space="preserve"> left panel, purple/solid summaries). For comparison, this is slightly less than reported values using a near-identical method of data collection, annotation, and analysis in a Tseltal Mayan community (3.6 minutes per hour for children under 3;0; Casillas et al. (2019)) and comparable to what has been reported using a similar method in a </w:t>
      </w:r>
      <w:proofErr w:type="spellStart"/>
      <w:r>
        <w:t>Tsimane</w:t>
      </w:r>
      <w:proofErr w:type="spellEnd"/>
      <w:r>
        <w:t xml:space="preserve"> community (4.8 minutes per hour for children under 3;0 including all hearable speech; 1.6 minutes when excluding overlap and far-away speech; </w:t>
      </w:r>
      <w:proofErr w:type="spellStart"/>
      <w:r>
        <w:t>Scaff</w:t>
      </w:r>
      <w:proofErr w:type="spellEnd"/>
      <w:r>
        <w:t xml:space="preserve"> et al. (in preparation)).</w:t>
      </w:r>
    </w:p>
    <w:p w14:paraId="7D63828B" w14:textId="77777777" w:rsidR="004C6E11" w:rsidRDefault="004C6E11" w:rsidP="004C6E11">
      <w:pPr>
        <w:pStyle w:val="BodyText"/>
      </w:pPr>
      <w:r>
        <w:t xml:space="preserve">The zero-inflated negative binomial regression of TCDS minutes per hour (N = 90, log-likelihood = -195.26, </w:t>
      </w:r>
      <w:proofErr w:type="spellStart"/>
      <w:r>
        <w:t>overdispersion</w:t>
      </w:r>
      <w:proofErr w:type="spellEnd"/>
      <w:r>
        <w:t xml:space="preserve"> estimate = 3.37) suggested significant effects of child age, time of day, and their interaction on the rate at which children hear speech addressed directly to them. First, the older children heard a small but significantly greater amount of TCDS per hour (</w:t>
      </w:r>
      <w:hyperlink w:anchor="fig2">
        <w:r>
          <w:rPr>
            <w:rStyle w:val="Hyperlink"/>
          </w:rPr>
          <w:t>Figure 2</w:t>
        </w:r>
      </w:hyperlink>
      <w:r>
        <w:t xml:space="preserve"> left panel purple/solid summaries; B = 0.73, SD = 0.23, z = 3.20, p &lt; 0.01). Overall, these children were also more likely to hear TCDS in the mornings (</w:t>
      </w:r>
      <w:hyperlink w:anchor="fig3">
        <w:r>
          <w:rPr>
            <w:rStyle w:val="Hyperlink"/>
          </w:rPr>
          <w:t>Figure 3</w:t>
        </w:r>
      </w:hyperlink>
      <w:r>
        <w:t xml:space="preserve"> top left panel), with significantly higher TCDS rates in the morning compared to both midday (midday-</w:t>
      </w:r>
      <w:proofErr w:type="spellStart"/>
      <w:r>
        <w:t>vs</w:t>
      </w:r>
      <w:proofErr w:type="spellEnd"/>
      <w:r>
        <w:t>-morning: B = 0.80, SD = 0.36, z = 2.23, p = 0.03) and the afternoon (afternoon-</w:t>
      </w:r>
      <w:proofErr w:type="spellStart"/>
      <w:r>
        <w:t>vs</w:t>
      </w:r>
      <w:proofErr w:type="spellEnd"/>
      <w:r>
        <w:t>-morning: B = 0.54, SD = 0.26, z = 2.10, p = 0.04), and no significant difference in TCDS rate between midday and the afternoon. However, the time-of-day pattern changed with child age. Older children were more likely than younger children to show a peak in TCDS during midday, with a decrease in TCDS between midday and the afternoon (midday-</w:t>
      </w:r>
      <w:proofErr w:type="spellStart"/>
      <w:r>
        <w:t>vs</w:t>
      </w:r>
      <w:proofErr w:type="spellEnd"/>
      <w:r>
        <w:t>-afternoon: B = -0.60, SD = 0.29, z = -2.04, p = 0.04) and marginally less TCDS in the morning than at midday (midday-</w:t>
      </w:r>
      <w:proofErr w:type="spellStart"/>
      <w:r>
        <w:t>vs</w:t>
      </w:r>
      <w:proofErr w:type="spellEnd"/>
      <w:r>
        <w:t>-morning: B = -0.59, SD = 0.30, z = -1.94, p = 0.05). There were no other significant effects in either the count or the zero-inflation model.</w:t>
      </w:r>
    </w:p>
    <w:p w14:paraId="6D9402B5" w14:textId="77777777" w:rsidR="004C6E11" w:rsidRDefault="004C6E11" w:rsidP="004C6E11">
      <w:pPr>
        <w:pStyle w:val="BodyText"/>
      </w:pPr>
      <w:r>
        <w:t xml:space="preserve">Children heard TCDS from a variety of different speakers. </w:t>
      </w:r>
      <w:proofErr w:type="gramStart"/>
      <w:r>
        <w:t>Overall, most TCDS came from adults (mean = 72.65%, median = 75.51%, range = 41.41–100%).</w:t>
      </w:r>
      <w:proofErr w:type="gramEnd"/>
      <w:r>
        <w:t xml:space="preserve"> On average, 82.35% of the total TCDS minutes from adults came from women. That said, an increasing quantity of TCDS with age came from child speakers (child-TCDS, e.g., from siblings, cousins, or neighbors; C-TCDS); a Spearman’s correlation showed a significant positive relationship between the average proportion of C-TCDS in a clip and target child age (Spearman’s </w:t>
      </w:r>
      <w:r>
        <w:rPr>
          <w:i/>
        </w:rPr>
        <w:t>rho</w:t>
      </w:r>
      <w:r>
        <w:t xml:space="preserve"> = 0.78; </w:t>
      </w:r>
      <w:r>
        <w:rPr>
          <w:i/>
        </w:rPr>
        <w:t>p</w:t>
      </w:r>
      <w:r>
        <w:t xml:space="preserve"> = 0.01).</w:t>
      </w:r>
    </w:p>
    <w:p w14:paraId="6238CF77" w14:textId="77777777" w:rsidR="004C6E11" w:rsidRDefault="004C6E11" w:rsidP="004C6E11">
      <w:r>
        <w:rPr>
          <w:noProof/>
        </w:rPr>
        <w:drawing>
          <wp:inline distT="0" distB="0" distL="0" distR="0" wp14:anchorId="120A2F28" wp14:editId="2BBFCD8D">
            <wp:extent cx="5969000" cy="4775200"/>
            <wp:effectExtent l="0" t="0" r="0" b="0"/>
            <wp:docPr id="3" name="Picture" descr="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
            <wp:cNvGraphicFramePr/>
            <a:graphic xmlns:a="http://schemas.openxmlformats.org/drawingml/2006/main">
              <a:graphicData uri="http://schemas.openxmlformats.org/drawingml/2006/picture">
                <pic:pic xmlns:pic="http://schemas.openxmlformats.org/drawingml/2006/picture">
                  <pic:nvPicPr>
                    <pic:cNvPr id="0" name="Picture" descr="Yeli-CLE_files/figure-docx/fig3-1.png"/>
                    <pic:cNvPicPr>
                      <a:picLocks noChangeAspect="1" noChangeArrowheads="1"/>
                    </pic:cNvPicPr>
                  </pic:nvPicPr>
                  <pic:blipFill>
                    <a:blip r:embed="rId10"/>
                    <a:stretch>
                      <a:fillRect/>
                    </a:stretch>
                  </pic:blipFill>
                  <pic:spPr bwMode="auto">
                    <a:xfrm>
                      <a:off x="0" y="0"/>
                      <a:ext cx="5969000" cy="4775200"/>
                    </a:xfrm>
                    <a:prstGeom prst="rect">
                      <a:avLst/>
                    </a:prstGeom>
                    <a:noFill/>
                    <a:ln w="9525">
                      <a:noFill/>
                      <a:headEnd/>
                      <a:tailEnd/>
                    </a:ln>
                  </pic:spPr>
                </pic:pic>
              </a:graphicData>
            </a:graphic>
          </wp:inline>
        </w:drawing>
      </w:r>
    </w:p>
    <w:p w14:paraId="387BEFDB" w14:textId="77777777" w:rsidR="004C6E11" w:rsidRDefault="004C6E11" w:rsidP="004C6E11">
      <w:pPr>
        <w:pStyle w:val="ImageCaption"/>
      </w:pPr>
      <w:r>
        <w:t>Figure 3: Estimates of TCDS min/</w:t>
      </w:r>
      <w:proofErr w:type="spellStart"/>
      <w:r>
        <w:t>hr</w:t>
      </w:r>
      <w:proofErr w:type="spellEnd"/>
      <w:r>
        <w:t xml:space="preserve"> (left panels) and ODS min/</w:t>
      </w:r>
      <w:proofErr w:type="spellStart"/>
      <w:r>
        <w:t>hr</w:t>
      </w:r>
      <w:proofErr w:type="spellEnd"/>
      <w:r>
        <w:t xml:space="preserve"> (right panels) across the recorded day in the random clips (top panels) and turn-taking (bottom panels) clips. Each box plot summarizes the data for children age 1;0 and younger (light) or age 1;0 and older (dark) at the given time of day.</w:t>
      </w:r>
    </w:p>
    <w:p w14:paraId="05AD866B" w14:textId="77777777" w:rsidR="004C6E11" w:rsidRDefault="004C6E11" w:rsidP="004C6E11">
      <w:pPr>
        <w:pStyle w:val="Heading2"/>
      </w:pPr>
      <w:bookmarkStart w:id="262" w:name="other-directed-speech-ods"/>
      <w:bookmarkEnd w:id="262"/>
      <w:r>
        <w:t>Other-directed speech (ODS)</w:t>
      </w:r>
    </w:p>
    <w:p w14:paraId="6D0A72E3" w14:textId="77777777" w:rsidR="004C6E11" w:rsidRDefault="004C6E11" w:rsidP="004C6E11">
      <w:pPr>
        <w:pStyle w:val="FirstParagraph"/>
      </w:pPr>
      <w:r>
        <w:t>In the random sample, these children heard an average of 35.90 minutes of other-directed speech per hour (</w:t>
      </w:r>
      <w:hyperlink w:anchor="fig2">
        <w:r>
          <w:rPr>
            <w:rStyle w:val="Hyperlink"/>
          </w:rPr>
          <w:t>Figure 2</w:t>
        </w:r>
      </w:hyperlink>
      <w:r>
        <w:t xml:space="preserve"> right panel, purple/solid summaries; median = 32.37; range = 20.20–53.78): that is more than eleven times the average quantity of speech directed to them, with some children experiencing near-continuous background speech. For comparison, a prior estimate for Tseltal Mayan children using near-parallel methods to the present study found an average of 21 minutes of </w:t>
      </w:r>
      <w:proofErr w:type="spellStart"/>
      <w:r>
        <w:t>overhearable</w:t>
      </w:r>
      <w:proofErr w:type="spellEnd"/>
      <w:r>
        <w:t xml:space="preserve"> speech per hour (Casillas et al., 2019), and a recent study of North American children’s daylong recordings found that adult-directed speech (a subset of ODS) occurred at a rate of 7.3 minutes per hour (</w:t>
      </w:r>
      <w:proofErr w:type="spellStart"/>
      <w:r>
        <w:t>Bergelson</w:t>
      </w:r>
      <w:proofErr w:type="spellEnd"/>
      <w:r>
        <w:t xml:space="preserve"> et al., 2019a).</w:t>
      </w:r>
    </w:p>
    <w:p w14:paraId="44E65B43" w14:textId="77777777" w:rsidR="004C6E11" w:rsidRDefault="004C6E11" w:rsidP="004C6E11">
      <w:pPr>
        <w:pStyle w:val="BodyText"/>
      </w:pPr>
      <w:r>
        <w:t xml:space="preserve">The negative binomial regression of other-directed speech rate (N = 90, log-likelihood = -370.87, </w:t>
      </w:r>
      <w:proofErr w:type="spellStart"/>
      <w:r>
        <w:t>overdispersion</w:t>
      </w:r>
      <w:proofErr w:type="spellEnd"/>
      <w:r>
        <w:t xml:space="preserve"> estimate = 9.14) revealed effects of child age, number of speakers present, and time of day on the rate of ODS encountered. The rate of ODS significantly decreased with child age (</w:t>
      </w:r>
      <w:hyperlink w:anchor="fig2">
        <w:r>
          <w:rPr>
            <w:rStyle w:val="Hyperlink"/>
          </w:rPr>
          <w:t>Figure 2</w:t>
        </w:r>
      </w:hyperlink>
      <w:r>
        <w:t xml:space="preserve"> right panel, purple/solid summaries; B = -0.57, SD = 0.17, z = -3.28, p &lt; 0.01) and significantly increased in the presence of more speakers (B = 0.50, SD = 0.05, z = 10.07, p &lt; 0.001). Across the randomly selected clips, there were an average of 6.19 speakers present other than the target child (median = 6; range = 1–19), an average of 59.99% of </w:t>
      </w:r>
      <w:proofErr w:type="gramStart"/>
      <w:r>
        <w:t>whom</w:t>
      </w:r>
      <w:proofErr w:type="gramEnd"/>
      <w:r>
        <w:t xml:space="preserve"> were adults. Comparing again to Tseltal and North American English, in which the average number of speakers present, not including the target child, was 3.44 and 3.9 respectively (</w:t>
      </w:r>
      <w:proofErr w:type="spellStart"/>
      <w:r>
        <w:t>Bergelson</w:t>
      </w:r>
      <w:proofErr w:type="spellEnd"/>
      <w:r>
        <w:t xml:space="preserve"> et al., 2019a; Casillas et al., 2019), we can infer that the increased rate of ODS on </w:t>
      </w:r>
      <w:proofErr w:type="spellStart"/>
      <w:r>
        <w:t>Rossel</w:t>
      </w:r>
      <w:proofErr w:type="spellEnd"/>
      <w:r>
        <w:t xml:space="preserve"> Island is due in part to there simply being more speakers present. Time-of-day effects on ODS only came through in an interaction with child age (</w:t>
      </w:r>
      <w:hyperlink w:anchor="fig3">
        <w:r>
          <w:rPr>
            <w:rStyle w:val="Hyperlink"/>
          </w:rPr>
          <w:t>Figure 3</w:t>
        </w:r>
      </w:hyperlink>
      <w:r>
        <w:t xml:space="preserve"> top right panel). In particular, older children heard a pattern of ODS mirroring the general pattern of TCDS; significantly more ODS in the mornings compared to midday (midday-</w:t>
      </w:r>
      <w:proofErr w:type="spellStart"/>
      <w:r>
        <w:t>vs</w:t>
      </w:r>
      <w:proofErr w:type="spellEnd"/>
      <w:r>
        <w:t>-morning: B = 0.65, SD = 0.20, z = 3.23, p &lt; 0.01) and the afternoon (afternoon-</w:t>
      </w:r>
      <w:proofErr w:type="spellStart"/>
      <w:r>
        <w:t>vs</w:t>
      </w:r>
      <w:proofErr w:type="spellEnd"/>
      <w:r>
        <w:t>-morning: B = 0.37, SD = 0.15, z = 2.50, p = 0.01). There were no other significant effects on ODS rate in the model.</w:t>
      </w:r>
    </w:p>
    <w:p w14:paraId="5447E94A" w14:textId="77777777" w:rsidR="004C6E11" w:rsidRDefault="004C6E11" w:rsidP="004C6E11">
      <w:pPr>
        <w:pStyle w:val="BodyText"/>
      </w:pPr>
      <w:r>
        <w:t xml:space="preserve">In sum, the random baseline rates of TCDS and ODS in children’s speech environments are influenced by child age (TCDS increases, ODS decreases), time of day (both generally peak in the morning), and their interaction (older children hear more TCDS and less ODS at midday). The rate of ODS is also impacted by the large number of speakers present in some clips. Correlational results suggest that TCDS comes increasingly from other children over the first three years. That said, the baseline rate of TCDS is low, on par with estimates in other small-scale farming communities (Casillas et al., 2019; </w:t>
      </w:r>
      <w:proofErr w:type="spellStart"/>
      <w:r>
        <w:t>Scaff</w:t>
      </w:r>
      <w:proofErr w:type="spellEnd"/>
      <w:r>
        <w:t xml:space="preserve"> et al., in preparation); while the ODS rate is quite high relative to estimates in prior work.</w:t>
      </w:r>
    </w:p>
    <w:p w14:paraId="65CD8E74" w14:textId="77777777" w:rsidR="004C6E11" w:rsidRDefault="004C6E11" w:rsidP="004C6E11">
      <w:pPr>
        <w:pStyle w:val="Heading2"/>
      </w:pPr>
      <w:bookmarkStart w:id="263" w:name="tcds-and-ods-during-interactional-peaks"/>
      <w:bookmarkEnd w:id="263"/>
      <w:r>
        <w:t>TCDS and ODS during interactional peaks</w:t>
      </w:r>
    </w:p>
    <w:p w14:paraId="19DED86D" w14:textId="77777777" w:rsidR="004C6E11" w:rsidRDefault="004C6E11" w:rsidP="004C6E11">
      <w:pPr>
        <w:pStyle w:val="FirstParagraph"/>
      </w:pPr>
      <w:r>
        <w:t>If we instead investigate the rates of TCDS and ODS encountered by these children during their interactional peaks for the day, a different picture emerges (</w:t>
      </w:r>
      <w:hyperlink w:anchor="fig2">
        <w:r>
          <w:rPr>
            <w:rStyle w:val="Hyperlink"/>
          </w:rPr>
          <w:t>Figures 2</w:t>
        </w:r>
      </w:hyperlink>
      <w:r>
        <w:t xml:space="preserve"> and </w:t>
      </w:r>
      <w:hyperlink w:anchor="fig3">
        <w:r>
          <w:rPr>
            <w:rStyle w:val="Hyperlink"/>
          </w:rPr>
          <w:t>3</w:t>
        </w:r>
      </w:hyperlink>
      <w:r>
        <w:t xml:space="preserve"> green/dashed summaries). In particular, the children heard much more TCDS in the turn-taking clips—14.45 min/</w:t>
      </w:r>
      <w:proofErr w:type="spellStart"/>
      <w:r>
        <w:t>hr</w:t>
      </w:r>
      <w:proofErr w:type="spellEnd"/>
      <w:r>
        <w:t>; that is, more than four times the rate of TCDS in the random baseline (</w:t>
      </w:r>
      <w:hyperlink w:anchor="fig2">
        <w:r>
          <w:rPr>
            <w:rStyle w:val="Hyperlink"/>
          </w:rPr>
          <w:t>Figure 2</w:t>
        </w:r>
      </w:hyperlink>
      <w:r>
        <w:t>, left panel, green/dashed summaries; median = 15.07; range = 9.61–18.73). During these same clips, children heard a reduced rate of ODS: 25.27 min/</w:t>
      </w:r>
      <w:proofErr w:type="spellStart"/>
      <w:r>
        <w:t>hr</w:t>
      </w:r>
      <w:proofErr w:type="spellEnd"/>
      <w:r>
        <w:t xml:space="preserve"> (70.39% of the random-sample ODS rate, </w:t>
      </w:r>
      <w:hyperlink w:anchor="fig2">
        <w:r>
          <w:rPr>
            <w:rStyle w:val="Hyperlink"/>
          </w:rPr>
          <w:t>Figure 2</w:t>
        </w:r>
      </w:hyperlink>
      <w:r>
        <w:t>, right panel, green/dashed summaries</w:t>
      </w:r>
      <w:proofErr w:type="gramStart"/>
      <w:r>
        <w:t>; ;</w:t>
      </w:r>
      <w:proofErr w:type="gramEnd"/>
      <w:r>
        <w:t xml:space="preserve"> median = 19.59; range = 6.68–60.18).</w:t>
      </w:r>
    </w:p>
    <w:p w14:paraId="152190BD" w14:textId="77777777" w:rsidR="004C6E11" w:rsidRDefault="004C6E11" w:rsidP="004C6E11">
      <w:pPr>
        <w:pStyle w:val="BodyText"/>
      </w:pPr>
      <w:r>
        <w:t xml:space="preserve">The negative binomial mixed-effects regression of TCDS (N = 55, log-likelihood = -183.25, </w:t>
      </w:r>
      <w:proofErr w:type="spellStart"/>
      <w:r>
        <w:t>overdispersion</w:t>
      </w:r>
      <w:proofErr w:type="spellEnd"/>
      <w:r>
        <w:t xml:space="preserve"> estimate = 2.91) revealed a significant decrease with child age (B = -0.63, SD = 0.27, z = -2.33, p = 0.02) and a significant interaction between child age and time of day; TCDS rate during interactional peaks was marginally higher for older children at morning compared to midday (midday-</w:t>
      </w:r>
      <w:proofErr w:type="spellStart"/>
      <w:r>
        <w:t>vs</w:t>
      </w:r>
      <w:proofErr w:type="spellEnd"/>
      <w:r>
        <w:t>-morning: B = 0.53, SD = 0.28, z = 1.89, p = 0.06) and significantly higher in the afternoon than at midday (midday-</w:t>
      </w:r>
      <w:proofErr w:type="spellStart"/>
      <w:r>
        <w:t>vs</w:t>
      </w:r>
      <w:proofErr w:type="spellEnd"/>
      <w:r>
        <w:t xml:space="preserve">-afternoon: B = 0.61, SD = 0.28, z = 2.17, p = 0.03; see </w:t>
      </w:r>
      <w:hyperlink w:anchor="fig3">
        <w:r>
          <w:rPr>
            <w:rStyle w:val="Hyperlink"/>
          </w:rPr>
          <w:t>Figure 3</w:t>
        </w:r>
      </w:hyperlink>
      <w:r>
        <w:t>, bottom left panel).</w:t>
      </w:r>
    </w:p>
    <w:p w14:paraId="43BA4C8C" w14:textId="77777777" w:rsidR="004C6E11" w:rsidRDefault="004C6E11" w:rsidP="004C6E11">
      <w:pPr>
        <w:pStyle w:val="BodyText"/>
      </w:pPr>
      <w:r>
        <w:t xml:space="preserve">As in the random sample, an increasing portion of TCDS during interactional peaks came from other children. While, overall, </w:t>
      </w:r>
      <w:r>
        <w:rPr>
          <w:i/>
        </w:rPr>
        <w:t>more</w:t>
      </w:r>
      <w:r>
        <w:t xml:space="preserve"> of the TCDS in interactional peaks came from adults than in the random clips (mean = 82.68%, median = 88.04%, range = 50–100%), a Spearman’s correlation showed an even stronger positive relationship between the average proportion of child TCDS in a clip and target child age (Spearman’s </w:t>
      </w:r>
      <w:r>
        <w:rPr>
          <w:i/>
        </w:rPr>
        <w:t>rho</w:t>
      </w:r>
      <w:r>
        <w:t xml:space="preserve"> = 0.92; </w:t>
      </w:r>
      <w:r>
        <w:rPr>
          <w:i/>
        </w:rPr>
        <w:t>p</w:t>
      </w:r>
      <w:r>
        <w:t xml:space="preserve"> = &lt; 0.001). Notably, women contributed proportionally less TCDS during interactional peaks than they did during the random clips: on average, women contributed 61.55% of the children’s TCDS minutes from adults in the turn-taking clips (compared to 82.35% in the random clips). In brief, interactional peaks include more directed speech from men and, for older target children, more directed speech from other children.</w:t>
      </w:r>
    </w:p>
    <w:p w14:paraId="5D175EF0" w14:textId="77777777" w:rsidR="004C6E11" w:rsidRDefault="004C6E11" w:rsidP="004C6E11">
      <w:pPr>
        <w:pStyle w:val="BodyText"/>
      </w:pPr>
      <w:r>
        <w:t xml:space="preserve">The negative binomial mixed-effects regression of ODS (N = 55, log-likelihood = -202.60, </w:t>
      </w:r>
      <w:proofErr w:type="spellStart"/>
      <w:r>
        <w:t>overdispersion</w:t>
      </w:r>
      <w:proofErr w:type="spellEnd"/>
      <w:r>
        <w:t xml:space="preserve"> estimate = 4.66) only revealed a significant effect of number of speakers. As before, ODS rates were higher when more speakers were present (B = 0.56, SD = 0.08, z = 6.76, p &lt; 0.001). There were no other significant effects on ODS rate in the turn-taking clips (</w:t>
      </w:r>
      <w:hyperlink w:anchor="fig3">
        <w:r>
          <w:rPr>
            <w:rStyle w:val="Hyperlink"/>
          </w:rPr>
          <w:t>Figure 3</w:t>
        </w:r>
      </w:hyperlink>
      <w:r>
        <w:t>, bottom right panel).</w:t>
      </w:r>
    </w:p>
    <w:p w14:paraId="64A21359" w14:textId="77777777" w:rsidR="004C6E11" w:rsidRDefault="004C6E11" w:rsidP="004C6E11">
      <w:pPr>
        <w:pStyle w:val="BodyText"/>
      </w:pPr>
      <w:r>
        <w:t xml:space="preserve">Overall, the results suggest that these children typically hear very little directly addressed speech, but </w:t>
      </w:r>
      <w:proofErr w:type="gramStart"/>
      <w:r>
        <w:t>that interactional peaks</w:t>
      </w:r>
      <w:proofErr w:type="gramEnd"/>
      <w:r>
        <w:t xml:space="preserve"> provide opportunities for dense input at multiple points during the day. While the majority of directed speech comes from women, an increasing portion of it comes from other children with age, and directed speech from men is more likely during interactional peaks. Directed and </w:t>
      </w:r>
      <w:proofErr w:type="spellStart"/>
      <w:r>
        <w:t>overhearable</w:t>
      </w:r>
      <w:proofErr w:type="spellEnd"/>
      <w:r>
        <w:t xml:space="preserve"> speech is most likely to occur during the morning, before most of the household has dispersed for their work activities, similar to other findings from subsistence farming households (Casillas et al., 2019). However, older children are more likely than younger children to show higher input rates at midday, perhaps due to their increased interactions with other children while adults attend to gardening and domestic tasks; we leave investigation of this idea to future work. Possibly because of the large number of speakers typically present, these children were also in the vicinity of a high rate of </w:t>
      </w:r>
      <w:proofErr w:type="spellStart"/>
      <w:r>
        <w:t>overhearable</w:t>
      </w:r>
      <w:proofErr w:type="spellEnd"/>
      <w:r>
        <w:t xml:space="preserve"> speech, underscoring the availability of other-addressed speech as a resource for linguistic input in this context.</w:t>
      </w:r>
    </w:p>
    <w:p w14:paraId="38CD2855" w14:textId="77777777" w:rsidR="004C6E11" w:rsidRDefault="004C6E11" w:rsidP="004C6E11">
      <w:pPr>
        <w:pStyle w:val="Heading2"/>
      </w:pPr>
      <w:bookmarkStart w:id="264" w:name="vocal-maturity"/>
      <w:bookmarkEnd w:id="264"/>
      <w:r>
        <w:t>Vocal maturity</w:t>
      </w:r>
    </w:p>
    <w:p w14:paraId="3191070B" w14:textId="77777777" w:rsidR="004C6E11" w:rsidRDefault="004C6E11" w:rsidP="004C6E11">
      <w:pPr>
        <w:pStyle w:val="FirstParagraph"/>
      </w:pPr>
      <w:r>
        <w:t xml:space="preserve">Given the low overall rate of directed speech in these children’s environments, we might expect that their early linguistic development, particularly the onset and use of single- and multi-word utterances, </w:t>
      </w:r>
      <w:proofErr w:type="gramStart"/>
      <w:r>
        <w:t>is</w:t>
      </w:r>
      <w:proofErr w:type="gramEnd"/>
      <w:r>
        <w:t xml:space="preserve"> delayed in comparison to children growing up in more CDS-rich environments. To briefly investigate this we plotted the proportion of all linguistic vocalizations for each child (i.e., discarding laughter, crying, or unknown-type vocalizations; leaving a total of 4308 vocalizations) that fell into the following categories: non-canonical babble, canonical babble, single-word utterance, or multi-word utterance. With development, children are expected to traverse all four types of vocalization, such that they primarily produce single- and multi-word utterances by age three.</w:t>
      </w:r>
    </w:p>
    <w:p w14:paraId="23C7F362" w14:textId="77777777" w:rsidR="004C6E11" w:rsidRDefault="004C6E11" w:rsidP="004C6E11">
      <w:pPr>
        <w:pStyle w:val="BodyText"/>
      </w:pPr>
      <w:r>
        <w:t xml:space="preserve">In the onset of use for canonical babble, first words, and multi-word utterances, these </w:t>
      </w:r>
      <w:proofErr w:type="spellStart"/>
      <w:r>
        <w:t>Rossel</w:t>
      </w:r>
      <w:proofErr w:type="spellEnd"/>
      <w:r>
        <w:t xml:space="preserve"> children’s vocalization data closely resemble expectations based on populations of children who hear more CDS (</w:t>
      </w:r>
      <w:hyperlink w:anchor="fig4">
        <w:r>
          <w:rPr>
            <w:rStyle w:val="Hyperlink"/>
          </w:rPr>
          <w:t>Figure 4</w:t>
        </w:r>
      </w:hyperlink>
      <w:r>
        <w:t xml:space="preserve">). That is, canonical babble appears in the second half of the first year, first words appear around the first birthday, and multi-word utterances appear a few months after that (Frank et al., in preparation; </w:t>
      </w:r>
      <w:proofErr w:type="spellStart"/>
      <w:r>
        <w:t>Kuhl</w:t>
      </w:r>
      <w:proofErr w:type="spellEnd"/>
      <w:r>
        <w:t xml:space="preserve">, 2004; Pine &amp; </w:t>
      </w:r>
      <w:proofErr w:type="spellStart"/>
      <w:r>
        <w:t>Lieven</w:t>
      </w:r>
      <w:proofErr w:type="spellEnd"/>
      <w:r>
        <w:t xml:space="preserve">, 1993; </w:t>
      </w:r>
      <w:proofErr w:type="spellStart"/>
      <w:r>
        <w:t>Slobin</w:t>
      </w:r>
      <w:proofErr w:type="spellEnd"/>
      <w:r>
        <w:t xml:space="preserve">, 1970; </w:t>
      </w:r>
      <w:proofErr w:type="spellStart"/>
      <w:r>
        <w:t>Tomasello</w:t>
      </w:r>
      <w:proofErr w:type="spellEnd"/>
      <w:r>
        <w:t xml:space="preserve"> &amp; Brooks, 1999; </w:t>
      </w:r>
      <w:proofErr w:type="spellStart"/>
      <w:r>
        <w:t>Warlaumont</w:t>
      </w:r>
      <w:proofErr w:type="spellEnd"/>
      <w:r>
        <w:t xml:space="preserve">, Richards, </w:t>
      </w:r>
      <w:proofErr w:type="spellStart"/>
      <w:r>
        <w:t>Gilkerson</w:t>
      </w:r>
      <w:proofErr w:type="spellEnd"/>
      <w:r>
        <w:t xml:space="preserve">, &amp; </w:t>
      </w:r>
      <w:proofErr w:type="spellStart"/>
      <w:r>
        <w:t>Oller</w:t>
      </w:r>
      <w:proofErr w:type="spellEnd"/>
      <w:r>
        <w:t>, 2014). Notably, these children also far exceed the usage rate of speech-like vocalizations associated with major developmental delay. The canonical babbling ratio (CBR; proportional use of speech-like vocalizations) associated with developmental delay is 0.15 or below at age 0</w:t>
      </w:r>
      <w:proofErr w:type="gramStart"/>
      <w:r>
        <w:t>;10</w:t>
      </w:r>
      <w:proofErr w:type="gramEnd"/>
      <w:r>
        <w:t xml:space="preserve"> or older. This 0.15 threshold is exceeded by all the </w:t>
      </w:r>
      <w:proofErr w:type="spellStart"/>
      <w:r>
        <w:t>Rossel</w:t>
      </w:r>
      <w:proofErr w:type="spellEnd"/>
      <w:r>
        <w:t xml:space="preserve"> children above 0</w:t>
      </w:r>
      <w:proofErr w:type="gramStart"/>
      <w:r>
        <w:t>;9</w:t>
      </w:r>
      <w:proofErr w:type="gramEnd"/>
      <w:r>
        <w:t xml:space="preserve">, with a minimum CBR of 0.22 at age 0;9 (mean = 0.63; median = 0.68; range = 0.22–0.86; see also </w:t>
      </w:r>
      <w:proofErr w:type="spellStart"/>
      <w:r>
        <w:t>Cychosz</w:t>
      </w:r>
      <w:proofErr w:type="spellEnd"/>
      <w:r>
        <w:t xml:space="preserve"> et al. (under </w:t>
      </w:r>
      <w:proofErr w:type="spellStart"/>
      <w:r>
        <w:t>reviewa</w:t>
      </w:r>
      <w:proofErr w:type="spellEnd"/>
      <w:r>
        <w:t>)).</w:t>
      </w:r>
    </w:p>
    <w:p w14:paraId="48D0CDE5" w14:textId="77777777" w:rsidR="004C6E11" w:rsidRDefault="004C6E11" w:rsidP="004C6E11">
      <w:pPr>
        <w:pStyle w:val="BodyText"/>
      </w:pPr>
      <w:r>
        <w:t>Over all annotated clips, children produced an average of 7.18 linguistic vocalizations per minute (median = 7.79; range = 4.57–8.95), which is less than might be expected in short recordings of American infant-caregiver interaction (</w:t>
      </w:r>
      <w:proofErr w:type="spellStart"/>
      <w:r>
        <w:t>Oller</w:t>
      </w:r>
      <w:proofErr w:type="spellEnd"/>
      <w:r>
        <w:t xml:space="preserve">, </w:t>
      </w:r>
      <w:proofErr w:type="spellStart"/>
      <w:r>
        <w:t>Eilers</w:t>
      </w:r>
      <w:proofErr w:type="spellEnd"/>
      <w:r>
        <w:t xml:space="preserve">, </w:t>
      </w:r>
      <w:proofErr w:type="spellStart"/>
      <w:r>
        <w:t>Basinger</w:t>
      </w:r>
      <w:proofErr w:type="spellEnd"/>
      <w:r>
        <w:t xml:space="preserve">, Steffens, &amp; </w:t>
      </w:r>
      <w:proofErr w:type="spellStart"/>
      <w:r>
        <w:t>Urbano</w:t>
      </w:r>
      <w:proofErr w:type="spellEnd"/>
      <w:r>
        <w:t>, 1995). However, this rate does align well with estimates for Tseltal Mayan children, who hear a similar quantity of directed speech during this age range (Brown, 2011; Casillas et al., 2019).</w:t>
      </w:r>
    </w:p>
    <w:p w14:paraId="0D779520" w14:textId="77777777" w:rsidR="004C6E11" w:rsidRDefault="004C6E11" w:rsidP="004C6E11">
      <w:r>
        <w:rPr>
          <w:noProof/>
        </w:rPr>
        <w:drawing>
          <wp:inline distT="0" distB="0" distL="0" distR="0" wp14:anchorId="783D60A7" wp14:editId="65B1DCFA">
            <wp:extent cx="5969000" cy="4178300"/>
            <wp:effectExtent l="0" t="0" r="0" b="0"/>
            <wp:docPr id="4" name="Picture" descr="Figure 4: Proportion of vocalization types used by children across age (NCB = Non-canonical babble, CB = Canonical babble, SW = single word utterance, MW = multi-word utterance)."/>
            <wp:cNvGraphicFramePr/>
            <a:graphic xmlns:a="http://schemas.openxmlformats.org/drawingml/2006/main">
              <a:graphicData uri="http://schemas.openxmlformats.org/drawingml/2006/picture">
                <pic:pic xmlns:pic="http://schemas.openxmlformats.org/drawingml/2006/picture">
                  <pic:nvPicPr>
                    <pic:cNvPr id="0" name="Picture" descr="Yeli-CLE_files/figure-docx/fig4-1.png"/>
                    <pic:cNvPicPr>
                      <a:picLocks noChangeAspect="1" noChangeArrowheads="1"/>
                    </pic:cNvPicPr>
                  </pic:nvPicPr>
                  <pic:blipFill>
                    <a:blip r:embed="rId11"/>
                    <a:stretch>
                      <a:fillRect/>
                    </a:stretch>
                  </pic:blipFill>
                  <pic:spPr bwMode="auto">
                    <a:xfrm>
                      <a:off x="0" y="0"/>
                      <a:ext cx="5969000" cy="4178300"/>
                    </a:xfrm>
                    <a:prstGeom prst="rect">
                      <a:avLst/>
                    </a:prstGeom>
                    <a:noFill/>
                    <a:ln w="9525">
                      <a:noFill/>
                      <a:headEnd/>
                      <a:tailEnd/>
                    </a:ln>
                  </pic:spPr>
                </pic:pic>
              </a:graphicData>
            </a:graphic>
          </wp:inline>
        </w:drawing>
      </w:r>
    </w:p>
    <w:p w14:paraId="3FA09250" w14:textId="77777777" w:rsidR="004C6E11" w:rsidRDefault="004C6E11" w:rsidP="004C6E11">
      <w:pPr>
        <w:pStyle w:val="ImageCaption"/>
      </w:pPr>
      <w:r>
        <w:t>Figure 4: Proportion of vocalization types used by children across age (NCB = Non-canonical babble, CB = Canonical babble, SW = single word utterance, MW = multi-word utterance).</w:t>
      </w:r>
    </w:p>
    <w:p w14:paraId="0E19EEEB" w14:textId="77777777" w:rsidR="004C6E11" w:rsidRDefault="004C6E11" w:rsidP="004C6E11">
      <w:pPr>
        <w:pStyle w:val="Heading1"/>
      </w:pPr>
      <w:bookmarkStart w:id="265" w:name="disc"/>
      <w:bookmarkEnd w:id="265"/>
      <w:r>
        <w:t>Discussion</w:t>
      </w:r>
    </w:p>
    <w:p w14:paraId="13EF5769" w14:textId="77777777" w:rsidR="004C6E11" w:rsidRDefault="004C6E11" w:rsidP="004C6E11">
      <w:pPr>
        <w:pStyle w:val="FirstParagraph"/>
      </w:pPr>
      <w:r>
        <w:t xml:space="preserve">We analyzed the speech environments of 10 </w:t>
      </w:r>
      <w:proofErr w:type="spellStart"/>
      <w:r>
        <w:t>Rossel</w:t>
      </w:r>
      <w:proofErr w:type="spellEnd"/>
      <w:r>
        <w:t xml:space="preserve"> children under age 3;0 to investigate: (a) how often children were spoken to directly, (b) how much other </w:t>
      </w:r>
      <w:proofErr w:type="spellStart"/>
      <w:r>
        <w:t>overhearable</w:t>
      </w:r>
      <w:proofErr w:type="spellEnd"/>
      <w:r>
        <w:t xml:space="preserve"> speech is available to them, (c) how these sources of linguistic input are shaped by child age and interactional context, and (d) whether this (relatively) low rate of directed input appears to impact their early production milestones.</w:t>
      </w:r>
    </w:p>
    <w:p w14:paraId="5FF906CC" w14:textId="77777777" w:rsidR="004C6E11" w:rsidRDefault="004C6E11" w:rsidP="004C6E11">
      <w:pPr>
        <w:pStyle w:val="BodyText"/>
      </w:pPr>
      <w:r>
        <w:t xml:space="preserve">Based on prior ethnographic work, we expected that these children would hear frequent child-directed speech from a wide variety of caregivers and frequent speech directed to others (Brown &amp; Casillas, in press). In fact, in the daylong audio recordings children were rarely directly addressed. This low baseline rate of TCDS is comparable—even slightly less—than that found in a Tseltal Mayan community where minimal TCDS is one means to socializing children into attending to their surroundings. On the other hand, the </w:t>
      </w:r>
      <w:proofErr w:type="spellStart"/>
      <w:r>
        <w:t>Rossel</w:t>
      </w:r>
      <w:proofErr w:type="spellEnd"/>
      <w:r>
        <w:t xml:space="preserve"> child speech environment contains ample </w:t>
      </w:r>
      <w:proofErr w:type="spellStart"/>
      <w:r>
        <w:t>overhearable</w:t>
      </w:r>
      <w:proofErr w:type="spellEnd"/>
      <w:r>
        <w:t xml:space="preserve"> speech; much more than has been reported in other communities at time of writing. We suspect that both the low relative rate of TCDS and the high incidence of ODS are partly attributable to the fact that multiple speakers are typically present in the recordings, as discussed further below.</w:t>
      </w:r>
    </w:p>
    <w:p w14:paraId="6F86AE07" w14:textId="77777777" w:rsidR="004C6E11" w:rsidRDefault="004C6E11" w:rsidP="004C6E11">
      <w:pPr>
        <w:pStyle w:val="BodyText"/>
      </w:pPr>
      <w:r>
        <w:t>Prior work using similar methods to those presented here also led us to expect that the quantity of TCDS would be stable across the age range studied (</w:t>
      </w:r>
      <w:proofErr w:type="spellStart"/>
      <w:r>
        <w:t>Bergelson</w:t>
      </w:r>
      <w:proofErr w:type="spellEnd"/>
      <w:r>
        <w:t xml:space="preserve"> et al., 2019b; Casillas et al., 2019; </w:t>
      </w:r>
      <w:proofErr w:type="spellStart"/>
      <w:r>
        <w:t>Scaff</w:t>
      </w:r>
      <w:proofErr w:type="spellEnd"/>
      <w:r>
        <w:t xml:space="preserve"> et al., in preparation), and that an increasing proportion of it would come from other children (Brown, 2011; Brown &amp; Casillas, in press; </w:t>
      </w:r>
      <w:proofErr w:type="spellStart"/>
      <w:r>
        <w:t>Shneidman</w:t>
      </w:r>
      <w:proofErr w:type="spellEnd"/>
      <w:r>
        <w:t xml:space="preserve"> &amp; </w:t>
      </w:r>
      <w:proofErr w:type="spellStart"/>
      <w:r>
        <w:t>Goldin</w:t>
      </w:r>
      <w:proofErr w:type="spellEnd"/>
      <w:r>
        <w:t xml:space="preserve">-Meadow, 2012). Counter to expectations, we found a small but significant increase in TCDS rate with child age in the random clips but a small and significant </w:t>
      </w:r>
      <w:r>
        <w:rPr>
          <w:i/>
        </w:rPr>
        <w:t>decrease</w:t>
      </w:r>
      <w:r>
        <w:t xml:space="preserve"> in TCDS rate with age in the turn-taking clips. The age-related baseline increase in TCDS may derive from more frequent participation in independent play with other children; in prior work, increased proportional input from other children was also associated with an increase in overall input rate (</w:t>
      </w:r>
      <w:proofErr w:type="spellStart"/>
      <w:r>
        <w:t>Shneidman</w:t>
      </w:r>
      <w:proofErr w:type="spellEnd"/>
      <w:r>
        <w:t xml:space="preserve"> &amp; </w:t>
      </w:r>
      <w:proofErr w:type="spellStart"/>
      <w:r>
        <w:t>Goldin</w:t>
      </w:r>
      <w:proofErr w:type="spellEnd"/>
      <w:r>
        <w:t xml:space="preserve">-Meadow, 2012). The age-related decrease in TCDS rate during peak interactional moments was not expected, but may be attributable to this change in interactional partners with age; if adults are more likely to be the source of TCDS during interactional peaks for younger children, they may also provide more voluminous speech during those peaks than other children do during interactional peaks later in development. We also don’t know precisely when children were sleeping during the day; if younger children slept more during recording hours than older children, it might partly explain why older children hear more TCDS during random but not peak-based clips. All of these explanations require follow-up work from a larger sample of children and, ideally, from a larger sample of their interactions throughout the day. We also saw the same age-related tendency for ODS discovered in prior </w:t>
      </w:r>
      <w:proofErr w:type="gramStart"/>
      <w:r>
        <w:t>Panoramic</w:t>
      </w:r>
      <w:proofErr w:type="gramEnd"/>
      <w:r>
        <w:t xml:space="preserve"> studies with both Western and non-Western samples (</w:t>
      </w:r>
      <w:proofErr w:type="spellStart"/>
      <w:r>
        <w:t>Bergelson</w:t>
      </w:r>
      <w:proofErr w:type="spellEnd"/>
      <w:r>
        <w:t xml:space="preserve"> et al., 2019b; Casillas et al., 2019): a significant decrease.</w:t>
      </w:r>
    </w:p>
    <w:p w14:paraId="1CCF2E4B" w14:textId="77777777" w:rsidR="004C6E11" w:rsidRDefault="004C6E11" w:rsidP="004C6E11">
      <w:pPr>
        <w:pStyle w:val="BodyText"/>
      </w:pPr>
      <w:r>
        <w:t xml:space="preserve">Finally, while we anticipated that the children’s input would be non-uniformly distributed over the recording day (Abney et al., 2017; Casillas et al., 2019), we also expected to see a somewhat more even distribution of directed speech from morning to evening than found in other subsistence farming contexts (Casillas et al., 2019) given that young </w:t>
      </w:r>
      <w:proofErr w:type="spellStart"/>
      <w:r>
        <w:t>Rossel</w:t>
      </w:r>
      <w:proofErr w:type="spellEnd"/>
      <w:r>
        <w:t xml:space="preserve"> children have been reported to pass between multiple caregivers during a typical day at home. Specifically, we expected that this care-sharing practice might weaken the effect of farming activities on linguistic input rate, found in the late morning and early afternoon in previous work with Tseltal Mayan subsistence farmers (Casillas et al., 2019). In fact, we found that children’s rate of linguistic input was still significantly impacted by time of day, similar to the prior work with Tseltal Mayans. In particular, most TCDS and ODS came during the morning, with older children more likely to hear TCDS at midday than younger children, possibly because midday is when most adults are likely attending to gardening and domestic duties while children congregate in large play groups.</w:t>
      </w:r>
    </w:p>
    <w:p w14:paraId="532FAE83" w14:textId="77777777" w:rsidR="004C6E11" w:rsidRDefault="004C6E11" w:rsidP="004C6E11">
      <w:pPr>
        <w:pStyle w:val="Heading2"/>
      </w:pPr>
      <w:bookmarkStart w:id="266" w:name="diverging-close-study-and-panoramic-pers"/>
      <w:bookmarkEnd w:id="266"/>
      <w:r>
        <w:t>Diverging Close Study and Panoramic perspectives</w:t>
      </w:r>
    </w:p>
    <w:p w14:paraId="6746CB6D" w14:textId="77777777" w:rsidR="004C6E11" w:rsidRDefault="004C6E11" w:rsidP="004C6E11">
      <w:pPr>
        <w:pStyle w:val="FirstParagraph"/>
      </w:pPr>
      <w:r>
        <w:t xml:space="preserve">We predicted that infants on </w:t>
      </w:r>
      <w:proofErr w:type="spellStart"/>
      <w:r>
        <w:t>Rossel</w:t>
      </w:r>
      <w:proofErr w:type="spellEnd"/>
      <w:r>
        <w:t xml:space="preserve"> Island would hear more frequent directed speech than has been found in other subsistence farming contexts (e.g., Brown, 2011, 2014; Brown &amp; Casillas, in press; Casillas et al., 2019; de León, 2000; Frye, 2019; Ochs &amp; </w:t>
      </w:r>
      <w:proofErr w:type="spellStart"/>
      <w:r>
        <w:t>Schieffelin</w:t>
      </w:r>
      <w:proofErr w:type="spellEnd"/>
      <w:r>
        <w:t xml:space="preserve">, 1984; </w:t>
      </w:r>
      <w:proofErr w:type="spellStart"/>
      <w:r>
        <w:t>Pye</w:t>
      </w:r>
      <w:proofErr w:type="spellEnd"/>
      <w:r>
        <w:t xml:space="preserve">, 1986; Rumsey, San </w:t>
      </w:r>
      <w:proofErr w:type="spellStart"/>
      <w:r>
        <w:t>Roque</w:t>
      </w:r>
      <w:proofErr w:type="spellEnd"/>
      <w:r>
        <w:t xml:space="preserve">, &amp; </w:t>
      </w:r>
      <w:proofErr w:type="spellStart"/>
      <w:r>
        <w:t>Schieffelin</w:t>
      </w:r>
      <w:proofErr w:type="spellEnd"/>
      <w:r>
        <w:t xml:space="preserve">, 2013). We made this prediction on the basis of two prior ethnographic observations (see (Brown &amp; Casillas, in press) for details). First, </w:t>
      </w:r>
      <w:proofErr w:type="spellStart"/>
      <w:r>
        <w:t>Rossel</w:t>
      </w:r>
      <w:proofErr w:type="spellEnd"/>
      <w:r>
        <w:t xml:space="preserve"> adults and children have been shown to like ‘talking’ to children, even young infants, as if they can understand and respond to what is being said. Second, infants and young children were observed to have access to a wide network of caregivers who derive much joy from interacting with them. Our Panoramic findings, based on daylong audio data from 10 children, differ from these expectations: there is minimal TCDS to young children, time of day strongly impacts the rate of linguistic input, and there is limited variability in the type of speakers typically talking to children.</w:t>
      </w:r>
    </w:p>
    <w:p w14:paraId="21F70DC2" w14:textId="77777777" w:rsidR="004C6E11" w:rsidRDefault="004C6E11" w:rsidP="004C6E11">
      <w:pPr>
        <w:pStyle w:val="BodyText"/>
      </w:pPr>
      <w:r>
        <w:t xml:space="preserve">We found that the 10 </w:t>
      </w:r>
      <w:proofErr w:type="spellStart"/>
      <w:r>
        <w:t>Rossel</w:t>
      </w:r>
      <w:proofErr w:type="spellEnd"/>
      <w:r>
        <w:t xml:space="preserve"> children here heard slightly less TCDS than was documented for the Tseltal children. Taking the Mayan and Papuan findings together, we suggest that the Panoramic approach is not effective for distinguishing distinct caregiver attitudes toward talking to young children. While </w:t>
      </w:r>
      <w:proofErr w:type="spellStart"/>
      <w:r>
        <w:t>Rossel</w:t>
      </w:r>
      <w:proofErr w:type="spellEnd"/>
      <w:r>
        <w:t xml:space="preserve"> caregivers view their children, even their young infants, as potential co-interactants in conversational play (Brown &amp; Casillas, in press), the circumstances of everyday life shape the children’s broader linguistic landscape such that most of what children hear is talk between others. Specifically we suggest that, in the daylong context, caregivers from these two subsistence farming communities are preoccupied for most of the day with social and domestic commitments in which they are motivated to converse with the other adults and (older) children present; not just to get their daily tasks done but also because these more mature speakers enable more complex verbal interactions and social routines. Given the multi-generational and </w:t>
      </w:r>
      <w:proofErr w:type="spellStart"/>
      <w:r>
        <w:t>patrilocal</w:t>
      </w:r>
      <w:proofErr w:type="spellEnd"/>
      <w:r>
        <w:t xml:space="preserve"> settlement patterns in both communities, there are frequent opportunities to engage with other adults and older children. This same explanation extends to the variability in linguistic input encountered by children over the day and from different speaker types; rather than being passed between caregivers who are ‘available’ to interact with them, young children may accompany their varied caregivers in their shared daily tasks, switching from lap to lap without the activity context necessarily changing.</w:t>
      </w:r>
    </w:p>
    <w:p w14:paraId="1DD79A4E" w14:textId="77777777" w:rsidR="004C6E11" w:rsidRDefault="004C6E11" w:rsidP="004C6E11">
      <w:pPr>
        <w:pStyle w:val="BodyText"/>
      </w:pPr>
      <w:r>
        <w:t xml:space="preserve">When it comes to quantifying how much linguistic input children encounter, the Panoramic view yields the important insight that direct linguistic input is rare on average; it exists, but only during short interactional peaks. We suspect that it is during these interactional peaks that caregiver attitudes about how to engage children in interaction are most clearly expressed. Indeed it is during interactional peaks when we see not only more TCDS but also TCDS from more diverse speaker types. In contrast, the randomly sampled </w:t>
      </w:r>
      <w:proofErr w:type="gramStart"/>
      <w:r>
        <w:t>Panoramic</w:t>
      </w:r>
      <w:proofErr w:type="gramEnd"/>
      <w:r>
        <w:t xml:space="preserve"> data demonstrate how the number of speakers present and the routines of everyday life strongly shape the overall rate of linguistic input available in children’s environments. That is, the forces shaping the </w:t>
      </w:r>
      <w:r>
        <w:rPr>
          <w:i/>
        </w:rPr>
        <w:t>frequency</w:t>
      </w:r>
      <w:r>
        <w:t xml:space="preserve"> of </w:t>
      </w:r>
      <w:proofErr w:type="spellStart"/>
      <w:r>
        <w:t>Rossel</w:t>
      </w:r>
      <w:proofErr w:type="spellEnd"/>
      <w:r>
        <w:t xml:space="preserve"> children’s linguistic input are somewhat independent from the forces shaping the </w:t>
      </w:r>
      <w:r>
        <w:rPr>
          <w:i/>
        </w:rPr>
        <w:t>content</w:t>
      </w:r>
      <w:r>
        <w:t xml:space="preserve"> of their linguistic input. This insight is critical in trying to join cognitive and social models of children’s early language development. After all, children—particularly children in contexts with minimal TCDS—may do most of their language learning during these short bursts in the day when they are jointly attending to language during interactions with others. If so, it would be more efficient to aim our models of learning and annotation time at these interactional peaks. Indeed, such a hybrid approach may be optimal for accessing varied, ecologically valid, culturally distinct codes of verbal interaction while also sketching a stable picture of early language exposure specific to those same communities (</w:t>
      </w:r>
      <w:proofErr w:type="spellStart"/>
      <w:r>
        <w:t>Shneidman</w:t>
      </w:r>
      <w:proofErr w:type="spellEnd"/>
      <w:r>
        <w:t xml:space="preserve">, 2010; </w:t>
      </w:r>
      <w:proofErr w:type="spellStart"/>
      <w:r>
        <w:t>Shneidman</w:t>
      </w:r>
      <w:proofErr w:type="spellEnd"/>
      <w:r>
        <w:t xml:space="preserve"> &amp; </w:t>
      </w:r>
      <w:proofErr w:type="spellStart"/>
      <w:r>
        <w:t>Goldin</w:t>
      </w:r>
      <w:proofErr w:type="spellEnd"/>
      <w:r>
        <w:t>-Meadow, 2012). Further cross-cultural work on children’s ability to learn from massed vs. distributed and directed vs. </w:t>
      </w:r>
      <w:proofErr w:type="spellStart"/>
      <w:r>
        <w:t>overhearable</w:t>
      </w:r>
      <w:proofErr w:type="spellEnd"/>
      <w:r>
        <w:t xml:space="preserve"> language use (e.g., </w:t>
      </w:r>
      <w:proofErr w:type="spellStart"/>
      <w:r>
        <w:t>Akhtar</w:t>
      </w:r>
      <w:proofErr w:type="spellEnd"/>
      <w:r>
        <w:t xml:space="preserve">, </w:t>
      </w:r>
      <w:proofErr w:type="spellStart"/>
      <w:r>
        <w:t>Jipson</w:t>
      </w:r>
      <w:proofErr w:type="spellEnd"/>
      <w:r>
        <w:t xml:space="preserve">, &amp; </w:t>
      </w:r>
      <w:proofErr w:type="spellStart"/>
      <w:r>
        <w:t>Callanan</w:t>
      </w:r>
      <w:proofErr w:type="spellEnd"/>
      <w:r>
        <w:t>, 2001; Schwab &amp; Lew-Williams, 2016) is a critical route for further investigation into how these sources of linguistic input may be leveraged for language development.</w:t>
      </w:r>
    </w:p>
    <w:p w14:paraId="7347591B" w14:textId="77777777" w:rsidR="004C6E11" w:rsidRDefault="004C6E11" w:rsidP="004C6E11">
      <w:pPr>
        <w:pStyle w:val="Heading2"/>
      </w:pPr>
      <w:bookmarkStart w:id="267" w:name="independence-and-child-tcds"/>
      <w:bookmarkEnd w:id="267"/>
      <w:r>
        <w:t>Independence and child-TCDS</w:t>
      </w:r>
    </w:p>
    <w:p w14:paraId="1332588C" w14:textId="77777777" w:rsidR="004C6E11" w:rsidRDefault="004C6E11" w:rsidP="004C6E11">
      <w:pPr>
        <w:pStyle w:val="FirstParagraph"/>
      </w:pPr>
      <w:r>
        <w:t xml:space="preserve">The increase in TCDS from other children in this </w:t>
      </w:r>
      <w:proofErr w:type="spellStart"/>
      <w:r>
        <w:t>Rossel</w:t>
      </w:r>
      <w:proofErr w:type="spellEnd"/>
      <w:r>
        <w:t xml:space="preserve"> data recalls findings from </w:t>
      </w:r>
      <w:proofErr w:type="spellStart"/>
      <w:r>
        <w:t>Shneidman</w:t>
      </w:r>
      <w:proofErr w:type="spellEnd"/>
      <w:r>
        <w:t xml:space="preserve"> and </w:t>
      </w:r>
      <w:proofErr w:type="spellStart"/>
      <w:r>
        <w:t>Goldin</w:t>
      </w:r>
      <w:proofErr w:type="spellEnd"/>
      <w:r>
        <w:t xml:space="preserve">-Meadow (2012) in which </w:t>
      </w:r>
      <w:proofErr w:type="spellStart"/>
      <w:r>
        <w:t>Yucatec</w:t>
      </w:r>
      <w:proofErr w:type="spellEnd"/>
      <w:r>
        <w:t xml:space="preserve"> Mayan children’s directed speech rate increased enormously between ages one and three, primarily due to increased input from other children. We saw a significant, but much smaller overall increase in TCDS in these 10 </w:t>
      </w:r>
      <w:proofErr w:type="spellStart"/>
      <w:r>
        <w:t>Rossel</w:t>
      </w:r>
      <w:proofErr w:type="spellEnd"/>
      <w:r>
        <w:t xml:space="preserve"> children’s recordings, with an increasing proportion of that input coming from children. Interestingly, a prior study using near-identical methods to this one with a Tseltal Mayan community—culturally more similar to the </w:t>
      </w:r>
      <w:proofErr w:type="spellStart"/>
      <w:r>
        <w:t>Yucatec</w:t>
      </w:r>
      <w:proofErr w:type="spellEnd"/>
      <w:r>
        <w:t xml:space="preserve"> community studied in </w:t>
      </w:r>
      <w:proofErr w:type="spellStart"/>
      <w:r>
        <w:t>Shneidman</w:t>
      </w:r>
      <w:proofErr w:type="spellEnd"/>
      <w:r>
        <w:t xml:space="preserve"> and </w:t>
      </w:r>
      <w:proofErr w:type="spellStart"/>
      <w:r>
        <w:t>Goldin</w:t>
      </w:r>
      <w:proofErr w:type="spellEnd"/>
      <w:r>
        <w:t xml:space="preserve">-Meadow (2012) and focusing on a similar age range (0;0–3;0)—found no evidence for increased input from other children (Casillas et al., 2019). The lack of child TCDS in that study was attributed to the observation that Tseltal Mayan children only begin to engage in independent, extended play with older siblings and cousins after age three, older than the sampled children in the study. In comparison, prior ethnographic work on </w:t>
      </w:r>
      <w:proofErr w:type="spellStart"/>
      <w:r>
        <w:t>Rossel</w:t>
      </w:r>
      <w:proofErr w:type="spellEnd"/>
      <w:r>
        <w:t xml:space="preserve"> Island highlights independence as a primary concern for parents of young children; from early toddlerhood </w:t>
      </w:r>
      <w:proofErr w:type="spellStart"/>
      <w:r>
        <w:t>Rossel</w:t>
      </w:r>
      <w:proofErr w:type="spellEnd"/>
      <w:r>
        <w:t xml:space="preserve"> children are encouraged to choose how they dress, when and what to eat, and who to visit (Brown &amp; Casillas, in press). The formation of hamlets in a cluster around a shared open area, typically close to a water source with a shallow area, further nurtures a sense of safe, free space in which children can wander. These features of childhood on </w:t>
      </w:r>
      <w:proofErr w:type="spellStart"/>
      <w:r>
        <w:t>Rossel</w:t>
      </w:r>
      <w:proofErr w:type="spellEnd"/>
      <w:r>
        <w:t xml:space="preserve"> Island support extended independent play with siblings and cousins from an early age and may therefore explain the strongly increasing presence of child TCDS in the present data. Further work, combining the time of day effects and interlocutor effects found here with ethnographic interview data, are needed to explore these ideas in full. The consequence of this pattern for learning is that children’s linguistic input shifts in the first three years, with proportionally more speech coming from less mature talkers; how this influences their early production and comprehension patterns, particularly given the minimal overall amount of TCDS, is an open question.</w:t>
      </w:r>
    </w:p>
    <w:p w14:paraId="0D7BB087" w14:textId="77777777" w:rsidR="004C6E11" w:rsidRDefault="004C6E11" w:rsidP="004C6E11">
      <w:pPr>
        <w:pStyle w:val="Heading2"/>
      </w:pPr>
      <w:bookmarkStart w:id="268" w:name="trade-offs-in-the-use-of-panoramic-metho"/>
      <w:bookmarkEnd w:id="268"/>
      <w:r>
        <w:t xml:space="preserve">Trade-offs in the use of </w:t>
      </w:r>
      <w:proofErr w:type="gramStart"/>
      <w:r>
        <w:t>Panoramic</w:t>
      </w:r>
      <w:proofErr w:type="gramEnd"/>
      <w:r>
        <w:t xml:space="preserve"> methods</w:t>
      </w:r>
    </w:p>
    <w:p w14:paraId="5D2FF153" w14:textId="77777777" w:rsidR="004C6E11" w:rsidRDefault="004C6E11" w:rsidP="004C6E11">
      <w:pPr>
        <w:pStyle w:val="FirstParagraph"/>
      </w:pPr>
      <w:r>
        <w:t xml:space="preserve">The present study used </w:t>
      </w:r>
      <w:proofErr w:type="gramStart"/>
      <w:r>
        <w:t>Panoramic</w:t>
      </w:r>
      <w:proofErr w:type="gramEnd"/>
      <w:r>
        <w:t xml:space="preserve"> methods to get a broader view of 10 </w:t>
      </w:r>
      <w:proofErr w:type="spellStart"/>
      <w:r>
        <w:t>Rossel</w:t>
      </w:r>
      <w:proofErr w:type="spellEnd"/>
      <w:r>
        <w:t xml:space="preserve"> children’s linguistic landscapes, but was limited in both the number of children represented and the number of annotated minutes analyzed per child. The data presented here, though transcribed, were only analyzed for superficial features of children’s linguistic environment: input rates of directed and </w:t>
      </w:r>
      <w:proofErr w:type="spellStart"/>
      <w:r>
        <w:t>overhearable</w:t>
      </w:r>
      <w:proofErr w:type="spellEnd"/>
      <w:r>
        <w:t xml:space="preserve"> speech and children’s overall vocal maturity. A Close Study approach is needed in order to make semantically rich interpretations of what children are saying and hearing or to delineate cross-cultural differences in the content or style of child-directed speech (features sometimes referred to with respect to CDS ‘quality’).</w:t>
      </w:r>
    </w:p>
    <w:p w14:paraId="1349E588" w14:textId="77777777" w:rsidR="004C6E11" w:rsidRDefault="004C6E11" w:rsidP="004C6E11">
      <w:pPr>
        <w:pStyle w:val="BodyText"/>
      </w:pPr>
      <w:r>
        <w:t xml:space="preserve">While our Panoramic approach effectively captured circumstantial variation over the course of a waking day, it did </w:t>
      </w:r>
      <w:r>
        <w:rPr>
          <w:i/>
        </w:rPr>
        <w:t>not</w:t>
      </w:r>
      <w:r>
        <w:t xml:space="preserve"> completely avoid the Observer’s Paradox (</w:t>
      </w:r>
      <w:proofErr w:type="spellStart"/>
      <w:r>
        <w:t>Labov</w:t>
      </w:r>
      <w:proofErr w:type="spellEnd"/>
      <w:r>
        <w:t>, 1972); upon transcribing the data we found a mix of moments in which the speakers seemed to ignore the recorder and moments when it was the focus of discussion. This was particularly the case when new interactants came into contact with the child—a relatively frequent event</w:t>
      </w:r>
      <w:proofErr w:type="gramStart"/>
      <w:r>
        <w:t>—which</w:t>
      </w:r>
      <w:proofErr w:type="gramEnd"/>
      <w:r>
        <w:t xml:space="preserve"> usually prompted the caregiver to comment and warn about the devices. There was also at least one case when a mother reported that another family member, who is typically at home, avoided our recorder by spending the entire day elsewhere. Daylong methods then may decrease the intensity and continuity of the Observer’s Paradox, but do not eliminate it entirely, and may result in some more subtle changes from the typical linguistic environment encountered by children. With this in mind, close ethnographic work over a longer period with a handful of families may, in fact, be the key to minimizing these effects—however, this severely limits the possible sample size of the study. What, then, is the ideal approach for exploring the variable linguistic environments in which children are raised?</w:t>
      </w:r>
    </w:p>
    <w:p w14:paraId="14F746DC" w14:textId="77777777" w:rsidR="004C6E11" w:rsidRDefault="004C6E11" w:rsidP="004C6E11">
      <w:pPr>
        <w:pStyle w:val="BodyText"/>
      </w:pPr>
      <w:r>
        <w:t xml:space="preserve">When it comes to drawing inferences about the deeper forces shaping caregiver-child interaction and how they vary across cultures or, for that matter, any other task that requires researchers to grapple with what is actually </w:t>
      </w:r>
      <w:r>
        <w:rPr>
          <w:i/>
        </w:rPr>
        <w:t>meant</w:t>
      </w:r>
      <w:r>
        <w:t xml:space="preserve"> during interaction, a Close Study approach is the only real option. Even when taking a </w:t>
      </w:r>
      <w:proofErr w:type="spellStart"/>
      <w:r>
        <w:t>microanalytic</w:t>
      </w:r>
      <w:proofErr w:type="spellEnd"/>
      <w:r>
        <w:t xml:space="preserve"> approach to short clips from daylong recordings, the researcher is likely to lack sufficient visual and interactional context to fully reconstruct the scene. In this use case, short recordings maintain an advantage, particularly when Observer Paradox effects can be reduced, for example, by spending plenty of time with each observed family.</w:t>
      </w:r>
    </w:p>
    <w:p w14:paraId="6D661F17" w14:textId="77777777" w:rsidR="004C6E11" w:rsidRDefault="004C6E11" w:rsidP="004C6E11">
      <w:pPr>
        <w:pStyle w:val="BodyText"/>
      </w:pPr>
      <w:r>
        <w:t xml:space="preserve">However, when it comes to quantifying the use of linguistic features in order to explore the feasibility of specific learning mechanisms (e.g., CDS as a </w:t>
      </w:r>
      <w:proofErr w:type="spellStart"/>
      <w:r>
        <w:t>faciltatory</w:t>
      </w:r>
      <w:proofErr w:type="spellEnd"/>
      <w:r>
        <w:t xml:space="preserve"> context for referential word learning), daylong data are crucial for establishing the frequency and circumstances under which the critical linguistic or interactional “data” are encountered. Given our present findings and those of Casillas et al. (2019), studies focused on particular features of CDS (e.g., frequency of certain syntactic structures) may benefit from focusing most annotation time on interactional peaks throughout the day, dedicating less time to establishing a baseline estimate for CDS frequency (see also </w:t>
      </w:r>
      <w:proofErr w:type="spellStart"/>
      <w:r>
        <w:t>Bergelson</w:t>
      </w:r>
      <w:proofErr w:type="spellEnd"/>
      <w:r>
        <w:t xml:space="preserve"> et al. (2019a)). Importantly, researchers making daylong recordings in a context where they are a cultural outsider should always do their recording collection in parallel with or (better) after some ethnographic work to avoid the serious and potentially harmful pitfalls discussed in the Introduction (see </w:t>
      </w:r>
      <w:proofErr w:type="spellStart"/>
      <w:r>
        <w:t>Cychosz</w:t>
      </w:r>
      <w:proofErr w:type="spellEnd"/>
      <w:r>
        <w:t xml:space="preserve"> et al. (</w:t>
      </w:r>
      <w:proofErr w:type="spellStart"/>
      <w:r>
        <w:t>acceptedb</w:t>
      </w:r>
      <w:proofErr w:type="spellEnd"/>
      <w:r>
        <w:t>) for a review).</w:t>
      </w:r>
    </w:p>
    <w:p w14:paraId="01C3A5E7" w14:textId="77777777" w:rsidR="004C6E11" w:rsidRDefault="004C6E11" w:rsidP="004C6E11">
      <w:pPr>
        <w:pStyle w:val="BodyText"/>
      </w:pPr>
      <w:r>
        <w:t xml:space="preserve">We suggest that the most promising long-term version of an approach testing the feasibility of individual learning mechanisms is to use daylong sampling to investigate within-community variation and/or cross-community variation among related but distinct </w:t>
      </w:r>
      <w:proofErr w:type="spellStart"/>
      <w:r>
        <w:t>ethnolinguistic</w:t>
      </w:r>
      <w:proofErr w:type="spellEnd"/>
      <w:r>
        <w:t xml:space="preserve"> populations (e.g., Moran, </w:t>
      </w:r>
      <w:proofErr w:type="spellStart"/>
      <w:r>
        <w:t>Schikowski</w:t>
      </w:r>
      <w:proofErr w:type="spellEnd"/>
      <w:r>
        <w:t xml:space="preserve">, </w:t>
      </w:r>
      <w:proofErr w:type="spellStart"/>
      <w:r>
        <w:t>Pajović</w:t>
      </w:r>
      <w:proofErr w:type="spellEnd"/>
      <w:r>
        <w:t xml:space="preserve">, </w:t>
      </w:r>
      <w:proofErr w:type="spellStart"/>
      <w:r>
        <w:t>Hysi</w:t>
      </w:r>
      <w:proofErr w:type="spellEnd"/>
      <w:r>
        <w:t xml:space="preserve">, &amp; Stoll, 2016; </w:t>
      </w:r>
      <w:proofErr w:type="spellStart"/>
      <w:r>
        <w:t>Pye</w:t>
      </w:r>
      <w:proofErr w:type="spellEnd"/>
      <w:r>
        <w:t xml:space="preserve">, 2017; </w:t>
      </w:r>
      <w:proofErr w:type="spellStart"/>
      <w:r>
        <w:t>Weisleder</w:t>
      </w:r>
      <w:proofErr w:type="spellEnd"/>
      <w:r>
        <w:t xml:space="preserve"> &amp; Fernald, 2013), maintaining comparable speech environment measures whenever possible. The current study pales in comparison to this ideal; we are here limited to comparing </w:t>
      </w:r>
      <w:proofErr w:type="spellStart"/>
      <w:r>
        <w:t>Rossel</w:t>
      </w:r>
      <w:proofErr w:type="spellEnd"/>
      <w:r>
        <w:t xml:space="preserve"> children’s language environment to findings from </w:t>
      </w:r>
      <w:proofErr w:type="spellStart"/>
      <w:r>
        <w:t>ethnolinguistically</w:t>
      </w:r>
      <w:proofErr w:type="spellEnd"/>
      <w:r>
        <w:t xml:space="preserve"> unrelated communities. We hope to see this vision realized in future work.</w:t>
      </w:r>
    </w:p>
    <w:p w14:paraId="49C03BCD" w14:textId="77777777" w:rsidR="004C6E11" w:rsidRDefault="004C6E11" w:rsidP="004C6E11">
      <w:pPr>
        <w:pStyle w:val="Heading2"/>
      </w:pPr>
      <w:bookmarkStart w:id="269" w:name="disc-conclusion"/>
      <w:bookmarkEnd w:id="269"/>
      <w:r>
        <w:t>Conclusion</w:t>
      </w:r>
    </w:p>
    <w:p w14:paraId="6EC2F9BE" w14:textId="77777777" w:rsidR="004C6E11" w:rsidRDefault="004C6E11" w:rsidP="004C6E11">
      <w:pPr>
        <w:pStyle w:val="FirstParagraph"/>
      </w:pPr>
      <w:r>
        <w:t xml:space="preserve">We estimate that, on average, children on </w:t>
      </w:r>
      <w:proofErr w:type="spellStart"/>
      <w:r>
        <w:t>Rossel</w:t>
      </w:r>
      <w:proofErr w:type="spellEnd"/>
      <w:r>
        <w:t xml:space="preserve"> Island under age 3</w:t>
      </w:r>
      <w:proofErr w:type="gramStart"/>
      <w:r>
        <w:t>;</w:t>
      </w:r>
      <w:proofErr w:type="gramEnd"/>
      <w:r>
        <w:t xml:space="preserve">0 hear 3.13 minutes of directed speech per hour, with an average of 14.45 minutes per hour during peak interactive moments during the day. Most of directed speech comes from adults, but older children hear more directed speech from other children. There is also an average 35.90 minutes per hour of </w:t>
      </w:r>
      <w:proofErr w:type="spellStart"/>
      <w:r>
        <w:t>overhearable</w:t>
      </w:r>
      <w:proofErr w:type="spellEnd"/>
      <w:r>
        <w:t xml:space="preserve"> speech present. Older children heard more directed speech and less </w:t>
      </w:r>
      <w:proofErr w:type="spellStart"/>
      <w:r>
        <w:t>overhearable</w:t>
      </w:r>
      <w:proofErr w:type="spellEnd"/>
      <w:r>
        <w:t xml:space="preserve"> speech than younger children. Bursts of speech featuring mostly TCDS appear to be present from infancy onward. Despite this relatively low rate of directed speech, these children’s vocal maturity appears on-track with norms for typically developing children in multiple diverse populations (</w:t>
      </w:r>
      <w:proofErr w:type="spellStart"/>
      <w:r>
        <w:t>Cychosz</w:t>
      </w:r>
      <w:proofErr w:type="spellEnd"/>
      <w:r>
        <w:t xml:space="preserve"> et al., under </w:t>
      </w:r>
      <w:proofErr w:type="spellStart"/>
      <w:r>
        <w:t>reviewa</w:t>
      </w:r>
      <w:proofErr w:type="spellEnd"/>
      <w:r>
        <w:t xml:space="preserve">; Lee, </w:t>
      </w:r>
      <w:proofErr w:type="spellStart"/>
      <w:r>
        <w:t>Jhang</w:t>
      </w:r>
      <w:proofErr w:type="spellEnd"/>
      <w:r>
        <w:t xml:space="preserve">, </w:t>
      </w:r>
      <w:proofErr w:type="spellStart"/>
      <w:r>
        <w:t>Relyea</w:t>
      </w:r>
      <w:proofErr w:type="spellEnd"/>
      <w:r>
        <w:t xml:space="preserve">, Chen, &amp; </w:t>
      </w:r>
      <w:proofErr w:type="spellStart"/>
      <w:r>
        <w:t>Oller</w:t>
      </w:r>
      <w:proofErr w:type="spellEnd"/>
      <w:r>
        <w:t xml:space="preserve">, 2018; </w:t>
      </w:r>
      <w:proofErr w:type="spellStart"/>
      <w:r>
        <w:t>Warlaumont</w:t>
      </w:r>
      <w:proofErr w:type="spellEnd"/>
      <w:r>
        <w:t xml:space="preserve"> et al., 2014).</w:t>
      </w:r>
    </w:p>
    <w:p w14:paraId="48F3EFCD" w14:textId="77777777" w:rsidR="004C6E11" w:rsidRDefault="004C6E11" w:rsidP="004C6E11">
      <w:pPr>
        <w:pStyle w:val="BodyText"/>
      </w:pPr>
      <w:r>
        <w:t xml:space="preserve">Our findings diverged in several ways from expectations developed on the basis of prior ethnographic work in this community, including the frequency of child-directed talk, the diversity of talkers, and the distribution of talk over the course of the day. When considered together with data from a Mayan community, the findings suggest that the Panoramic approach, while well suited to gathering inclusive, ecologically valid estimates of how much linguistic input children hear, is also far more sensitive to circumstantial variation (e.g., the number of speakers present) than it is to established ideological variation in how caregivers talk to children. For the latter, a Close Study or hybrid approach is needed (e.g., analyzing interactional peaks). Whether child language development is better predicted by meaningful individual differences in average circumstantial variation (e.g., Panoramic input quantity), </w:t>
      </w:r>
      <w:proofErr w:type="gramStart"/>
      <w:r>
        <w:t>ideologically-based</w:t>
      </w:r>
      <w:proofErr w:type="gramEnd"/>
      <w:r>
        <w:t xml:space="preserve"> variation (e.g., Close Study input characteristics; attitudes toward pedagogical talk), or something </w:t>
      </w:r>
      <w:proofErr w:type="spellStart"/>
      <w:r>
        <w:t>inbetween</w:t>
      </w:r>
      <w:proofErr w:type="spellEnd"/>
      <w:r>
        <w:t xml:space="preserve"> is a question for future work. Cross-cultural and cross-linguistic data will have a major role to play in teasing out the causal factors at play in this larger issue relating children’s early linguistic experience to their later language development.</w:t>
      </w:r>
    </w:p>
    <w:p w14:paraId="51435607" w14:textId="77777777" w:rsidR="00341C47" w:rsidRDefault="004C6E11" w:rsidP="004C6E11">
      <w:pPr>
        <w:pStyle w:val="BodyText"/>
      </w:pPr>
      <w:r>
        <w:t xml:space="preserve">Importantly, the data presented here come from an evolving corpus of </w:t>
      </w:r>
      <w:proofErr w:type="spellStart"/>
      <w:r>
        <w:t>Yélî</w:t>
      </w:r>
      <w:proofErr w:type="spellEnd"/>
      <w:r>
        <w:t xml:space="preserve"> </w:t>
      </w:r>
      <w:proofErr w:type="spellStart"/>
      <w:r>
        <w:t>Dnye</w:t>
      </w:r>
      <w:proofErr w:type="spellEnd"/>
      <w:r>
        <w:t xml:space="preserve"> developmental data; any reader interested in citing descriptive features of the </w:t>
      </w:r>
      <w:proofErr w:type="spellStart"/>
      <w:r>
        <w:t>Rossel</w:t>
      </w:r>
      <w:proofErr w:type="spellEnd"/>
      <w:r>
        <w:t xml:space="preserve"> child language environment is strongly encouraged to visit the following address for up-to-date estimates: URL_MASKED_FOR_REVIEW. The information on that linked page will include any new data, annotations, and analyses added after the publication of this study</w:t>
      </w:r>
      <w:bookmarkStart w:id="270" w:name="acknowledgements"/>
      <w:bookmarkEnd w:id="270"/>
      <w:r>
        <w:t>.</w:t>
      </w:r>
    </w:p>
    <w:sectPr w:rsidR="00341C47" w:rsidSect="000C5980">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9FA0F4" w14:textId="77777777" w:rsidR="001B1610" w:rsidRDefault="001B1610" w:rsidP="004C6E11">
      <w:pPr>
        <w:spacing w:after="0"/>
      </w:pPr>
      <w:r>
        <w:separator/>
      </w:r>
    </w:p>
  </w:endnote>
  <w:endnote w:type="continuationSeparator" w:id="0">
    <w:p w14:paraId="128833BF" w14:textId="77777777" w:rsidR="001B1610" w:rsidRDefault="001B1610" w:rsidP="004C6E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775BD4" w14:textId="77777777" w:rsidR="001B1610" w:rsidRDefault="001B1610" w:rsidP="004C6E11">
      <w:pPr>
        <w:spacing w:after="0"/>
      </w:pPr>
      <w:r>
        <w:separator/>
      </w:r>
    </w:p>
  </w:footnote>
  <w:footnote w:type="continuationSeparator" w:id="0">
    <w:p w14:paraId="47BF053B" w14:textId="77777777" w:rsidR="001B1610" w:rsidRDefault="001B1610" w:rsidP="004C6E11">
      <w:pPr>
        <w:spacing w:after="0"/>
      </w:pPr>
      <w:r>
        <w:continuationSeparator/>
      </w:r>
    </w:p>
  </w:footnote>
  <w:footnote w:id="1">
    <w:p w14:paraId="71A9EACF" w14:textId="77777777" w:rsidR="001B1610" w:rsidRDefault="001B1610" w:rsidP="004C6E11">
      <w:pPr>
        <w:pStyle w:val="FootnoteText"/>
      </w:pPr>
      <w:r>
        <w:rPr>
          <w:rStyle w:val="FootnoteReference"/>
        </w:rPr>
        <w:footnoteRef/>
      </w:r>
      <w:r>
        <w:t xml:space="preserve"> Local schools include elementary (~3 years; ages ~7–10) and primary (~6 years; ages ~10–16) education. Subsequent education is not locally available and students pursuing this route must find accommodations on the nearby island </w:t>
      </w:r>
      <w:proofErr w:type="spellStart"/>
      <w:r>
        <w:t>Misima</w:t>
      </w:r>
      <w:proofErr w:type="spellEnd"/>
      <w:r>
        <w:t xml:space="preserve"> or on mainland PNG.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E11"/>
    <w:rsid w:val="0009545D"/>
    <w:rsid w:val="000C5980"/>
    <w:rsid w:val="001352D0"/>
    <w:rsid w:val="00157B4B"/>
    <w:rsid w:val="001B1610"/>
    <w:rsid w:val="002B70B2"/>
    <w:rsid w:val="002D0E62"/>
    <w:rsid w:val="00341C47"/>
    <w:rsid w:val="003B1E22"/>
    <w:rsid w:val="003C3182"/>
    <w:rsid w:val="003C3BE8"/>
    <w:rsid w:val="00427C93"/>
    <w:rsid w:val="00463798"/>
    <w:rsid w:val="00483038"/>
    <w:rsid w:val="004C6E11"/>
    <w:rsid w:val="005A656B"/>
    <w:rsid w:val="006016B7"/>
    <w:rsid w:val="006D7557"/>
    <w:rsid w:val="006D7BA1"/>
    <w:rsid w:val="006F46A1"/>
    <w:rsid w:val="007266D5"/>
    <w:rsid w:val="00767D8B"/>
    <w:rsid w:val="00871D56"/>
    <w:rsid w:val="00974F59"/>
    <w:rsid w:val="00A33744"/>
    <w:rsid w:val="00A669EF"/>
    <w:rsid w:val="00AE3242"/>
    <w:rsid w:val="00B24DA8"/>
    <w:rsid w:val="00B516DD"/>
    <w:rsid w:val="00B84047"/>
    <w:rsid w:val="00D10222"/>
    <w:rsid w:val="00EC27BE"/>
    <w:rsid w:val="00F66525"/>
    <w:rsid w:val="00FC21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ABB2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35"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E11"/>
    <w:pPr>
      <w:spacing w:after="200"/>
    </w:pPr>
    <w:rPr>
      <w:rFonts w:eastAsiaTheme="minorHAnsi"/>
    </w:rPr>
  </w:style>
  <w:style w:type="paragraph" w:styleId="Heading1">
    <w:name w:val="heading 1"/>
    <w:basedOn w:val="Normal"/>
    <w:next w:val="BodyText"/>
    <w:link w:val="Heading1Char"/>
    <w:uiPriority w:val="9"/>
    <w:qFormat/>
    <w:rsid w:val="004C6E11"/>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4C6E11"/>
    <w:pPr>
      <w:keepNext/>
      <w:keepLines/>
      <w:spacing w:before="240" w:after="0" w:line="360" w:lineRule="auto"/>
      <w:outlineLvl w:val="1"/>
    </w:pPr>
    <w:rPr>
      <w:rFonts w:ascii="Times New Roman" w:eastAsiaTheme="majorEastAsia" w:hAnsi="Times New Roman" w:cstheme="majorBid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E11"/>
    <w:rPr>
      <w:rFonts w:ascii="Times New Roman" w:eastAsiaTheme="majorEastAsia" w:hAnsi="Times New Roman" w:cstheme="majorBidi"/>
      <w:b/>
      <w:bCs/>
      <w:szCs w:val="32"/>
    </w:rPr>
  </w:style>
  <w:style w:type="character" w:customStyle="1" w:styleId="Heading2Char">
    <w:name w:val="Heading 2 Char"/>
    <w:basedOn w:val="DefaultParagraphFont"/>
    <w:link w:val="Heading2"/>
    <w:uiPriority w:val="9"/>
    <w:rsid w:val="004C6E11"/>
    <w:rPr>
      <w:rFonts w:ascii="Times New Roman" w:eastAsiaTheme="majorEastAsia" w:hAnsi="Times New Roman" w:cstheme="majorBidi"/>
      <w:b/>
      <w:bCs/>
      <w:szCs w:val="32"/>
    </w:rPr>
  </w:style>
  <w:style w:type="paragraph" w:styleId="BodyText">
    <w:name w:val="Body Text"/>
    <w:basedOn w:val="Normal"/>
    <w:link w:val="BodyTextChar"/>
    <w:qFormat/>
    <w:rsid w:val="004C6E11"/>
    <w:pPr>
      <w:spacing w:before="180" w:after="240" w:line="480" w:lineRule="auto"/>
      <w:ind w:firstLine="680"/>
    </w:pPr>
    <w:rPr>
      <w:rFonts w:ascii="Times New Roman" w:hAnsi="Times New Roman"/>
    </w:rPr>
  </w:style>
  <w:style w:type="character" w:customStyle="1" w:styleId="BodyTextChar">
    <w:name w:val="Body Text Char"/>
    <w:basedOn w:val="DefaultParagraphFont"/>
    <w:link w:val="BodyText"/>
    <w:rsid w:val="004C6E11"/>
    <w:rPr>
      <w:rFonts w:ascii="Times New Roman" w:eastAsiaTheme="minorHAnsi" w:hAnsi="Times New Roman"/>
    </w:rPr>
  </w:style>
  <w:style w:type="paragraph" w:customStyle="1" w:styleId="FirstParagraph">
    <w:name w:val="First Paragraph"/>
    <w:basedOn w:val="BodyText"/>
    <w:next w:val="BodyText"/>
    <w:qFormat/>
    <w:rsid w:val="004C6E11"/>
  </w:style>
  <w:style w:type="paragraph" w:customStyle="1" w:styleId="Compact">
    <w:name w:val="Compact"/>
    <w:basedOn w:val="BodyText"/>
    <w:qFormat/>
    <w:rsid w:val="004C6E11"/>
    <w:pPr>
      <w:spacing w:before="36" w:after="36"/>
      <w:ind w:firstLine="0"/>
    </w:pPr>
  </w:style>
  <w:style w:type="paragraph" w:styleId="Title">
    <w:name w:val="Title"/>
    <w:basedOn w:val="Normal"/>
    <w:next w:val="BodyText"/>
    <w:link w:val="TitleChar"/>
    <w:qFormat/>
    <w:rsid w:val="004C6E11"/>
    <w:pPr>
      <w:keepNext/>
      <w:keepLines/>
      <w:pageBreakBefore/>
      <w:spacing w:before="480" w:after="240" w:line="480" w:lineRule="auto"/>
      <w:jc w:val="center"/>
    </w:pPr>
    <w:rPr>
      <w:rFonts w:ascii="Times New Roman" w:eastAsiaTheme="majorEastAsia" w:hAnsi="Times New Roman" w:cstheme="majorBidi"/>
      <w:bCs/>
      <w:szCs w:val="36"/>
    </w:rPr>
  </w:style>
  <w:style w:type="character" w:customStyle="1" w:styleId="TitleChar">
    <w:name w:val="Title Char"/>
    <w:basedOn w:val="DefaultParagraphFont"/>
    <w:link w:val="Title"/>
    <w:rsid w:val="004C6E11"/>
    <w:rPr>
      <w:rFonts w:ascii="Times New Roman" w:eastAsiaTheme="majorEastAsia" w:hAnsi="Times New Roman" w:cstheme="majorBidi"/>
      <w:bCs/>
      <w:szCs w:val="36"/>
    </w:rPr>
  </w:style>
  <w:style w:type="paragraph" w:styleId="FootnoteText">
    <w:name w:val="footnote text"/>
    <w:basedOn w:val="Normal"/>
    <w:link w:val="FootnoteTextChar"/>
    <w:uiPriority w:val="9"/>
    <w:unhideWhenUsed/>
    <w:qFormat/>
    <w:rsid w:val="004C6E11"/>
    <w:pPr>
      <w:spacing w:line="480" w:lineRule="auto"/>
    </w:pPr>
    <w:rPr>
      <w:rFonts w:ascii="Times New Roman" w:hAnsi="Times New Roman"/>
    </w:rPr>
  </w:style>
  <w:style w:type="character" w:customStyle="1" w:styleId="FootnoteTextChar">
    <w:name w:val="Footnote Text Char"/>
    <w:basedOn w:val="DefaultParagraphFont"/>
    <w:link w:val="FootnoteText"/>
    <w:uiPriority w:val="9"/>
    <w:rsid w:val="004C6E11"/>
    <w:rPr>
      <w:rFonts w:ascii="Times New Roman" w:eastAsiaTheme="minorHAnsi" w:hAnsi="Times New Roman"/>
    </w:rPr>
  </w:style>
  <w:style w:type="paragraph" w:customStyle="1" w:styleId="ImageCaption">
    <w:name w:val="Image Caption"/>
    <w:basedOn w:val="Caption"/>
    <w:rsid w:val="004C6E11"/>
    <w:pPr>
      <w:spacing w:after="120" w:line="480" w:lineRule="auto"/>
    </w:pPr>
    <w:rPr>
      <w:rFonts w:ascii="Times New Roman" w:hAnsi="Times New Roman"/>
      <w:b w:val="0"/>
      <w:bCs w:val="0"/>
      <w:color w:val="auto"/>
      <w:sz w:val="24"/>
      <w:szCs w:val="24"/>
    </w:rPr>
  </w:style>
  <w:style w:type="character" w:styleId="FootnoteReference">
    <w:name w:val="footnote reference"/>
    <w:basedOn w:val="DefaultParagraphFont"/>
    <w:rsid w:val="004C6E11"/>
    <w:rPr>
      <w:vertAlign w:val="superscript"/>
    </w:rPr>
  </w:style>
  <w:style w:type="character" w:styleId="Hyperlink">
    <w:name w:val="Hyperlink"/>
    <w:basedOn w:val="DefaultParagraphFont"/>
    <w:rsid w:val="004C6E11"/>
    <w:rPr>
      <w:color w:val="4F81BD" w:themeColor="accent1"/>
    </w:rPr>
  </w:style>
  <w:style w:type="paragraph" w:styleId="Caption">
    <w:name w:val="caption"/>
    <w:basedOn w:val="Normal"/>
    <w:next w:val="Normal"/>
    <w:uiPriority w:val="35"/>
    <w:semiHidden/>
    <w:unhideWhenUsed/>
    <w:qFormat/>
    <w:rsid w:val="004C6E11"/>
    <w:rPr>
      <w:b/>
      <w:bCs/>
      <w:color w:val="4F81BD" w:themeColor="accent1"/>
      <w:sz w:val="18"/>
      <w:szCs w:val="18"/>
    </w:rPr>
  </w:style>
  <w:style w:type="paragraph" w:styleId="BalloonText">
    <w:name w:val="Balloon Text"/>
    <w:basedOn w:val="Normal"/>
    <w:link w:val="BalloonTextChar"/>
    <w:uiPriority w:val="99"/>
    <w:semiHidden/>
    <w:unhideWhenUsed/>
    <w:rsid w:val="004C6E1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6E11"/>
    <w:rPr>
      <w:rFonts w:ascii="Lucida Grande" w:eastAsiaTheme="minorHAnsi"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35"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E11"/>
    <w:pPr>
      <w:spacing w:after="200"/>
    </w:pPr>
    <w:rPr>
      <w:rFonts w:eastAsiaTheme="minorHAnsi"/>
    </w:rPr>
  </w:style>
  <w:style w:type="paragraph" w:styleId="Heading1">
    <w:name w:val="heading 1"/>
    <w:basedOn w:val="Normal"/>
    <w:next w:val="BodyText"/>
    <w:link w:val="Heading1Char"/>
    <w:uiPriority w:val="9"/>
    <w:qFormat/>
    <w:rsid w:val="004C6E11"/>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4C6E11"/>
    <w:pPr>
      <w:keepNext/>
      <w:keepLines/>
      <w:spacing w:before="240" w:after="0" w:line="360" w:lineRule="auto"/>
      <w:outlineLvl w:val="1"/>
    </w:pPr>
    <w:rPr>
      <w:rFonts w:ascii="Times New Roman" w:eastAsiaTheme="majorEastAsia" w:hAnsi="Times New Roman" w:cstheme="majorBid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E11"/>
    <w:rPr>
      <w:rFonts w:ascii="Times New Roman" w:eastAsiaTheme="majorEastAsia" w:hAnsi="Times New Roman" w:cstheme="majorBidi"/>
      <w:b/>
      <w:bCs/>
      <w:szCs w:val="32"/>
    </w:rPr>
  </w:style>
  <w:style w:type="character" w:customStyle="1" w:styleId="Heading2Char">
    <w:name w:val="Heading 2 Char"/>
    <w:basedOn w:val="DefaultParagraphFont"/>
    <w:link w:val="Heading2"/>
    <w:uiPriority w:val="9"/>
    <w:rsid w:val="004C6E11"/>
    <w:rPr>
      <w:rFonts w:ascii="Times New Roman" w:eastAsiaTheme="majorEastAsia" w:hAnsi="Times New Roman" w:cstheme="majorBidi"/>
      <w:b/>
      <w:bCs/>
      <w:szCs w:val="32"/>
    </w:rPr>
  </w:style>
  <w:style w:type="paragraph" w:styleId="BodyText">
    <w:name w:val="Body Text"/>
    <w:basedOn w:val="Normal"/>
    <w:link w:val="BodyTextChar"/>
    <w:qFormat/>
    <w:rsid w:val="004C6E11"/>
    <w:pPr>
      <w:spacing w:before="180" w:after="240" w:line="480" w:lineRule="auto"/>
      <w:ind w:firstLine="680"/>
    </w:pPr>
    <w:rPr>
      <w:rFonts w:ascii="Times New Roman" w:hAnsi="Times New Roman"/>
    </w:rPr>
  </w:style>
  <w:style w:type="character" w:customStyle="1" w:styleId="BodyTextChar">
    <w:name w:val="Body Text Char"/>
    <w:basedOn w:val="DefaultParagraphFont"/>
    <w:link w:val="BodyText"/>
    <w:rsid w:val="004C6E11"/>
    <w:rPr>
      <w:rFonts w:ascii="Times New Roman" w:eastAsiaTheme="minorHAnsi" w:hAnsi="Times New Roman"/>
    </w:rPr>
  </w:style>
  <w:style w:type="paragraph" w:customStyle="1" w:styleId="FirstParagraph">
    <w:name w:val="First Paragraph"/>
    <w:basedOn w:val="BodyText"/>
    <w:next w:val="BodyText"/>
    <w:qFormat/>
    <w:rsid w:val="004C6E11"/>
  </w:style>
  <w:style w:type="paragraph" w:customStyle="1" w:styleId="Compact">
    <w:name w:val="Compact"/>
    <w:basedOn w:val="BodyText"/>
    <w:qFormat/>
    <w:rsid w:val="004C6E11"/>
    <w:pPr>
      <w:spacing w:before="36" w:after="36"/>
      <w:ind w:firstLine="0"/>
    </w:pPr>
  </w:style>
  <w:style w:type="paragraph" w:styleId="Title">
    <w:name w:val="Title"/>
    <w:basedOn w:val="Normal"/>
    <w:next w:val="BodyText"/>
    <w:link w:val="TitleChar"/>
    <w:qFormat/>
    <w:rsid w:val="004C6E11"/>
    <w:pPr>
      <w:keepNext/>
      <w:keepLines/>
      <w:pageBreakBefore/>
      <w:spacing w:before="480" w:after="240" w:line="480" w:lineRule="auto"/>
      <w:jc w:val="center"/>
    </w:pPr>
    <w:rPr>
      <w:rFonts w:ascii="Times New Roman" w:eastAsiaTheme="majorEastAsia" w:hAnsi="Times New Roman" w:cstheme="majorBidi"/>
      <w:bCs/>
      <w:szCs w:val="36"/>
    </w:rPr>
  </w:style>
  <w:style w:type="character" w:customStyle="1" w:styleId="TitleChar">
    <w:name w:val="Title Char"/>
    <w:basedOn w:val="DefaultParagraphFont"/>
    <w:link w:val="Title"/>
    <w:rsid w:val="004C6E11"/>
    <w:rPr>
      <w:rFonts w:ascii="Times New Roman" w:eastAsiaTheme="majorEastAsia" w:hAnsi="Times New Roman" w:cstheme="majorBidi"/>
      <w:bCs/>
      <w:szCs w:val="36"/>
    </w:rPr>
  </w:style>
  <w:style w:type="paragraph" w:styleId="FootnoteText">
    <w:name w:val="footnote text"/>
    <w:basedOn w:val="Normal"/>
    <w:link w:val="FootnoteTextChar"/>
    <w:uiPriority w:val="9"/>
    <w:unhideWhenUsed/>
    <w:qFormat/>
    <w:rsid w:val="004C6E11"/>
    <w:pPr>
      <w:spacing w:line="480" w:lineRule="auto"/>
    </w:pPr>
    <w:rPr>
      <w:rFonts w:ascii="Times New Roman" w:hAnsi="Times New Roman"/>
    </w:rPr>
  </w:style>
  <w:style w:type="character" w:customStyle="1" w:styleId="FootnoteTextChar">
    <w:name w:val="Footnote Text Char"/>
    <w:basedOn w:val="DefaultParagraphFont"/>
    <w:link w:val="FootnoteText"/>
    <w:uiPriority w:val="9"/>
    <w:rsid w:val="004C6E11"/>
    <w:rPr>
      <w:rFonts w:ascii="Times New Roman" w:eastAsiaTheme="minorHAnsi" w:hAnsi="Times New Roman"/>
    </w:rPr>
  </w:style>
  <w:style w:type="paragraph" w:customStyle="1" w:styleId="ImageCaption">
    <w:name w:val="Image Caption"/>
    <w:basedOn w:val="Caption"/>
    <w:rsid w:val="004C6E11"/>
    <w:pPr>
      <w:spacing w:after="120" w:line="480" w:lineRule="auto"/>
    </w:pPr>
    <w:rPr>
      <w:rFonts w:ascii="Times New Roman" w:hAnsi="Times New Roman"/>
      <w:b w:val="0"/>
      <w:bCs w:val="0"/>
      <w:color w:val="auto"/>
      <w:sz w:val="24"/>
      <w:szCs w:val="24"/>
    </w:rPr>
  </w:style>
  <w:style w:type="character" w:styleId="FootnoteReference">
    <w:name w:val="footnote reference"/>
    <w:basedOn w:val="DefaultParagraphFont"/>
    <w:rsid w:val="004C6E11"/>
    <w:rPr>
      <w:vertAlign w:val="superscript"/>
    </w:rPr>
  </w:style>
  <w:style w:type="character" w:styleId="Hyperlink">
    <w:name w:val="Hyperlink"/>
    <w:basedOn w:val="DefaultParagraphFont"/>
    <w:rsid w:val="004C6E11"/>
    <w:rPr>
      <w:color w:val="4F81BD" w:themeColor="accent1"/>
    </w:rPr>
  </w:style>
  <w:style w:type="paragraph" w:styleId="Caption">
    <w:name w:val="caption"/>
    <w:basedOn w:val="Normal"/>
    <w:next w:val="Normal"/>
    <w:uiPriority w:val="35"/>
    <w:semiHidden/>
    <w:unhideWhenUsed/>
    <w:qFormat/>
    <w:rsid w:val="004C6E11"/>
    <w:rPr>
      <w:b/>
      <w:bCs/>
      <w:color w:val="4F81BD" w:themeColor="accent1"/>
      <w:sz w:val="18"/>
      <w:szCs w:val="18"/>
    </w:rPr>
  </w:style>
  <w:style w:type="paragraph" w:styleId="BalloonText">
    <w:name w:val="Balloon Text"/>
    <w:basedOn w:val="Normal"/>
    <w:link w:val="BalloonTextChar"/>
    <w:uiPriority w:val="99"/>
    <w:semiHidden/>
    <w:unhideWhenUsed/>
    <w:rsid w:val="004C6E1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6E11"/>
    <w:rPr>
      <w:rFonts w:ascii="Lucida Grande" w:eastAsiaTheme="minorHAnsi"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io/fhdUm"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36</Pages>
  <Words>10614</Words>
  <Characters>60500</Characters>
  <Application>Microsoft Macintosh Word</Application>
  <DocSecurity>0</DocSecurity>
  <Lines>504</Lines>
  <Paragraphs>141</Paragraphs>
  <ScaleCrop>false</ScaleCrop>
  <Company/>
  <LinksUpToDate>false</LinksUpToDate>
  <CharactersWithSpaces>70973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Casillas</dc:creator>
  <cp:keywords/>
  <dc:description/>
  <cp:lastModifiedBy>Marisa Casillas</cp:lastModifiedBy>
  <cp:revision>30</cp:revision>
  <dcterms:created xsi:type="dcterms:W3CDTF">2020-02-11T18:51:00Z</dcterms:created>
  <dcterms:modified xsi:type="dcterms:W3CDTF">2020-02-11T19:55:00Z</dcterms:modified>
</cp:coreProperties>
</file>